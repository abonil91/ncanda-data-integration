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/**************************************************/</w:t>
      </w:r>
    </w:p>
    <w:p w:rsidR="006A21E4" w:rsidRDefault="006A21E4" w:rsidP="006A21E4">
      <w:pPr>
        <w:spacing w:after="0" w:line="240" w:lineRule="auto"/>
      </w:pPr>
      <w:r>
        <w:t xml:space="preserve"> /*    ANTISOCIAL PERSONALITY DISORDER, DSM-IV     */</w:t>
      </w:r>
    </w:p>
    <w:p w:rsidR="006A21E4" w:rsidRDefault="006A21E4" w:rsidP="006A21E4">
      <w:pPr>
        <w:spacing w:after="0" w:line="240" w:lineRule="auto"/>
        <w:rPr>
          <w:ins w:id="0" w:author="Nanette Rochberg" w:date="2012-10-23T19:02:00Z"/>
        </w:rPr>
      </w:pPr>
      <w:r>
        <w:t xml:space="preserve"> /**************************************************/</w:t>
      </w:r>
    </w:p>
    <w:p w:rsidR="00291B57" w:rsidRDefault="00291B57" w:rsidP="006A21E4">
      <w:pPr>
        <w:spacing w:after="0" w:line="240" w:lineRule="auto"/>
        <w:rPr>
          <w:ins w:id="1" w:author="Nanette Rochberg" w:date="2012-10-23T19:02:00Z"/>
        </w:rPr>
      </w:pPr>
    </w:p>
    <w:p w:rsidR="00291B57" w:rsidRDefault="00291B57" w:rsidP="006A21E4">
      <w:pPr>
        <w:spacing w:after="0" w:line="240" w:lineRule="auto"/>
      </w:pPr>
      <w:ins w:id="2" w:author="Nanette Rochberg" w:date="2012-10-23T19:02:00Z">
        <w:r>
          <w:t>*** Changes made to Criterion A4, Oct 2012;</w:t>
        </w:r>
      </w:ins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label</w:t>
      </w:r>
      <w:proofErr w:type="gramEnd"/>
      <w:r>
        <w:t xml:space="preserve"> asd4dx='ASP,DSMIV';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label</w:t>
      </w:r>
      <w:proofErr w:type="gramEnd"/>
      <w:r>
        <w:t xml:space="preserve"> asd4a='DSMIV, adult ASP';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label</w:t>
      </w:r>
      <w:proofErr w:type="gramEnd"/>
      <w:r>
        <w:t xml:space="preserve"> asd4c='DSMIV, conduct disorder';</w:t>
      </w:r>
    </w:p>
    <w:p w:rsidR="006A21E4" w:rsidRDefault="006A21E4" w:rsidP="006A21E4">
      <w:pPr>
        <w:spacing w:after="0" w:line="240" w:lineRule="auto"/>
      </w:pPr>
      <w:proofErr w:type="gramStart"/>
      <w:r>
        <w:t>label  asd4asx</w:t>
      </w:r>
      <w:proofErr w:type="gramEnd"/>
      <w:r>
        <w:t>_Clean='Num ASP Adult Sx, clean';</w:t>
      </w:r>
    </w:p>
    <w:p w:rsidR="006A21E4" w:rsidRDefault="006A21E4" w:rsidP="006A21E4">
      <w:pPr>
        <w:spacing w:after="0" w:line="240" w:lineRule="auto"/>
      </w:pPr>
      <w:proofErr w:type="gramStart"/>
      <w:r>
        <w:t>label  asd4asx</w:t>
      </w:r>
      <w:proofErr w:type="gramEnd"/>
      <w:r>
        <w:t>_CleanOrDirty='Num ASP Adult Sx, clean or dirty';</w:t>
      </w:r>
    </w:p>
    <w:p w:rsidR="006A21E4" w:rsidRDefault="006A21E4" w:rsidP="006A21E4">
      <w:pPr>
        <w:spacing w:after="0" w:line="240" w:lineRule="auto"/>
      </w:pPr>
      <w:proofErr w:type="gramStart"/>
      <w:r>
        <w:t>label  asd4csx</w:t>
      </w:r>
      <w:proofErr w:type="gramEnd"/>
      <w:r>
        <w:t>_Clean='Num ASP Conduct Disorder Sx, clean';</w:t>
      </w:r>
    </w:p>
    <w:p w:rsidR="006A21E4" w:rsidRDefault="006A21E4" w:rsidP="006A21E4">
      <w:pPr>
        <w:spacing w:after="0" w:line="240" w:lineRule="auto"/>
      </w:pPr>
      <w:proofErr w:type="gramStart"/>
      <w:r>
        <w:t>label  asd4csx</w:t>
      </w:r>
      <w:proofErr w:type="gramEnd"/>
      <w:r>
        <w:t>_CleanOrDirty='Num ASP Conduct Disorder  Sx, clean or dirty';</w:t>
      </w:r>
    </w:p>
    <w:p w:rsidR="006A21E4" w:rsidRDefault="006A21E4" w:rsidP="006A21E4">
      <w:pPr>
        <w:spacing w:after="0" w:line="240" w:lineRule="auto"/>
      </w:pPr>
      <w:proofErr w:type="gramStart"/>
      <w:r>
        <w:t>keep</w:t>
      </w:r>
      <w:proofErr w:type="gramEnd"/>
      <w:r>
        <w:t xml:space="preserve"> asd4dx asd4a asd4c asd4asx_Clean asd4asx_CleanOrDirty</w:t>
      </w:r>
    </w:p>
    <w:p w:rsidR="006A21E4" w:rsidRDefault="006A21E4" w:rsidP="006A21E4">
      <w:pPr>
        <w:spacing w:after="0" w:line="240" w:lineRule="auto"/>
      </w:pPr>
      <w:r>
        <w:t xml:space="preserve">                                           asd4csx_Clean asd4csx_CleanOrDirty;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*** </w:t>
      </w:r>
      <w:proofErr w:type="gramStart"/>
      <w:r>
        <w:t>adult</w:t>
      </w:r>
      <w:proofErr w:type="gramEnd"/>
      <w:r>
        <w:t xml:space="preserve"> ASP;</w:t>
      </w:r>
    </w:p>
    <w:p w:rsidR="006A21E4" w:rsidRDefault="006A21E4" w:rsidP="006A21E4">
      <w:pPr>
        <w:spacing w:after="0" w:line="240" w:lineRule="auto"/>
      </w:pPr>
      <w:r>
        <w:t xml:space="preserve"> %macro chk5_</w:t>
      </w:r>
      <w:proofErr w:type="gramStart"/>
      <w:r>
        <w:t>6(</w:t>
      </w:r>
      <w:proofErr w:type="gramEnd"/>
      <w:r>
        <w:t>var,on1var,recvar,num,on2var);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&amp;var in(5,6) &amp; (3&lt;=&amp;on1var.DK&lt;=4 | &amp;on1var&gt;=15 | &amp;recvar&gt;=15)</w:t>
      </w:r>
    </w:p>
    <w:p w:rsidR="006A21E4" w:rsidRDefault="006A21E4" w:rsidP="006A21E4">
      <w:pPr>
        <w:spacing w:after="0" w:line="240" w:lineRule="auto"/>
      </w:pPr>
      <w:r>
        <w:t xml:space="preserve">        </w:t>
      </w:r>
      <w:proofErr w:type="gramStart"/>
      <w:r>
        <w:t>then</w:t>
      </w:r>
      <w:proofErr w:type="gramEnd"/>
      <w:r>
        <w:t xml:space="preserve"> cnt&amp;num._5+1;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&amp;var in(3,6) &amp; (3 &lt;=&amp;on2var.DK&lt;=4 | &amp;on2var&gt;=15 |</w:t>
      </w:r>
    </w:p>
    <w:p w:rsidR="006A21E4" w:rsidRDefault="006A21E4" w:rsidP="006A21E4">
      <w:pPr>
        <w:spacing w:after="0" w:line="240" w:lineRule="auto"/>
      </w:pPr>
      <w:r>
        <w:t xml:space="preserve">            &amp;recvar&gt;=15) then cnt&amp;num._3+1;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&amp;var=1 | &amp;recvar&lt;15</w:t>
      </w:r>
    </w:p>
    <w:p w:rsidR="006A21E4" w:rsidRDefault="006A21E4" w:rsidP="006A21E4">
      <w:pPr>
        <w:spacing w:after="0" w:line="240" w:lineRule="auto"/>
      </w:pPr>
      <w:r>
        <w:t xml:space="preserve">             </w:t>
      </w:r>
      <w:proofErr w:type="gramStart"/>
      <w:r>
        <w:t>then</w:t>
      </w:r>
      <w:proofErr w:type="gramEnd"/>
      <w:r>
        <w:t xml:space="preserve"> cnt&amp;num._1+1;</w:t>
      </w:r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 </w:t>
      </w:r>
      <w:proofErr w:type="gramStart"/>
      <w:r>
        <w:t>if</w:t>
      </w:r>
      <w:proofErr w:type="gramEnd"/>
      <w:r>
        <w:t xml:space="preserve"> &amp;var=.K | &amp;on1var.DK=.K | &amp;on2var.DK=.K | &amp;recvar=.K</w:t>
      </w:r>
    </w:p>
    <w:p w:rsidR="006A21E4" w:rsidRDefault="006A21E4" w:rsidP="006A21E4">
      <w:pPr>
        <w:spacing w:after="0" w:line="240" w:lineRule="auto"/>
      </w:pPr>
      <w:r>
        <w:t xml:space="preserve">                </w:t>
      </w:r>
      <w:proofErr w:type="gramStart"/>
      <w:r>
        <w:t>then</w:t>
      </w:r>
      <w:proofErr w:type="gramEnd"/>
      <w:r>
        <w:t xml:space="preserve"> cnt&amp;num._9+1;</w:t>
      </w:r>
    </w:p>
    <w:p w:rsidR="006A21E4" w:rsidRDefault="006A21E4" w:rsidP="006A21E4">
      <w:pPr>
        <w:spacing w:after="0" w:line="240" w:lineRule="auto"/>
      </w:pPr>
      <w:r>
        <w:t>%mend chk5_6;</w:t>
      </w:r>
    </w:p>
    <w:p w:rsidR="006A21E4" w:rsidRDefault="006A21E4" w:rsidP="006A21E4">
      <w:pPr>
        <w:spacing w:after="0" w:line="240" w:lineRule="auto"/>
      </w:pPr>
    </w:p>
    <w:p w:rsidR="006A21E4" w:rsidDel="003C602C" w:rsidRDefault="006A21E4" w:rsidP="006A21E4">
      <w:pPr>
        <w:spacing w:after="0" w:line="240" w:lineRule="auto"/>
        <w:rPr>
          <w:del w:id="3" w:author="Nanette Rochberg" w:date="2012-10-02T12:11:00Z"/>
        </w:rPr>
      </w:pPr>
      <w:del w:id="4" w:author="Nanette Rochberg" w:date="2012-10-02T12:11:00Z">
        <w:r w:rsidDel="003C602C">
          <w:delText>%macro chk5_6j1(var,on1var,recvar,crterion,on2var);</w:delText>
        </w:r>
      </w:del>
    </w:p>
    <w:p w:rsidR="006A21E4" w:rsidDel="003C602C" w:rsidRDefault="006A21E4" w:rsidP="006A21E4">
      <w:pPr>
        <w:spacing w:after="0" w:line="240" w:lineRule="auto"/>
        <w:rPr>
          <w:del w:id="5" w:author="Nanette Rochberg" w:date="2012-10-02T12:11:00Z"/>
        </w:rPr>
      </w:pPr>
      <w:del w:id="6" w:author="Nanette Rochberg" w:date="2012-10-02T12:11:00Z">
        <w:r w:rsidDel="003C602C">
          <w:delText xml:space="preserve">    if (&amp;var in(5,6)) * (3&lt;=&amp;on1var.DK&lt;=4 | &amp;on1var&gt;=15 | &amp;recvar&gt;=15) </w:delText>
        </w:r>
      </w:del>
    </w:p>
    <w:p w:rsidR="006A21E4" w:rsidDel="003C602C" w:rsidRDefault="006A21E4" w:rsidP="006A21E4">
      <w:pPr>
        <w:spacing w:after="0" w:line="240" w:lineRule="auto"/>
        <w:rPr>
          <w:del w:id="7" w:author="Nanette Rochberg" w:date="2012-10-02T12:11:00Z"/>
        </w:rPr>
      </w:pPr>
      <w:del w:id="8" w:author="Nanette Rochberg" w:date="2012-10-02T12:11:00Z">
        <w:r w:rsidDel="003C602C">
          <w:delText xml:space="preserve">       then &amp;crterion=5;</w:delText>
        </w:r>
      </w:del>
    </w:p>
    <w:p w:rsidR="006A21E4" w:rsidDel="003C602C" w:rsidRDefault="006A21E4" w:rsidP="006A21E4">
      <w:pPr>
        <w:spacing w:after="0" w:line="240" w:lineRule="auto"/>
        <w:rPr>
          <w:del w:id="9" w:author="Nanette Rochberg" w:date="2012-10-02T12:11:00Z"/>
        </w:rPr>
      </w:pPr>
      <w:del w:id="10" w:author="Nanette Rochberg" w:date="2012-10-02T12:11:00Z">
        <w:r w:rsidDel="003C602C">
          <w:delText xml:space="preserve">    else</w:delText>
        </w:r>
      </w:del>
    </w:p>
    <w:p w:rsidR="006A21E4" w:rsidDel="003C602C" w:rsidRDefault="006A21E4" w:rsidP="006A21E4">
      <w:pPr>
        <w:spacing w:after="0" w:line="240" w:lineRule="auto"/>
        <w:rPr>
          <w:del w:id="11" w:author="Nanette Rochberg" w:date="2012-10-02T12:11:00Z"/>
        </w:rPr>
      </w:pPr>
      <w:del w:id="12" w:author="Nanette Rochberg" w:date="2012-10-02T12:11:00Z">
        <w:r w:rsidDel="003C602C">
          <w:delText xml:space="preserve">       if (&amp;var in(3,6)) * (3 &lt;=&amp;on2var.DK&lt;=4 | &amp;on2var&gt;=15  | &amp;recvar&gt;=15) then                      &amp;crterion=3;</w:delText>
        </w:r>
      </w:del>
    </w:p>
    <w:p w:rsidR="006A21E4" w:rsidDel="003C602C" w:rsidRDefault="006A21E4" w:rsidP="006A21E4">
      <w:pPr>
        <w:spacing w:after="0" w:line="240" w:lineRule="auto"/>
        <w:rPr>
          <w:del w:id="13" w:author="Nanette Rochberg" w:date="2012-10-02T12:11:00Z"/>
        </w:rPr>
      </w:pPr>
      <w:del w:id="14" w:author="Nanette Rochberg" w:date="2012-10-02T12:11:00Z">
        <w:r w:rsidDel="003C602C">
          <w:delText xml:space="preserve">        else </w:delText>
        </w:r>
      </w:del>
    </w:p>
    <w:p w:rsidR="006A21E4" w:rsidDel="003C602C" w:rsidRDefault="006A21E4" w:rsidP="006A21E4">
      <w:pPr>
        <w:spacing w:after="0" w:line="240" w:lineRule="auto"/>
        <w:rPr>
          <w:del w:id="15" w:author="Nanette Rochberg" w:date="2012-10-02T12:11:00Z"/>
        </w:rPr>
      </w:pPr>
      <w:del w:id="16" w:author="Nanette Rochberg" w:date="2012-10-02T12:11:00Z">
        <w:r w:rsidDel="003C602C">
          <w:delText xml:space="preserve">           if  &amp;var=1  | &amp;recvar&lt;15</w:delText>
        </w:r>
      </w:del>
    </w:p>
    <w:p w:rsidR="006A21E4" w:rsidDel="003C602C" w:rsidRDefault="006A21E4" w:rsidP="006A21E4">
      <w:pPr>
        <w:spacing w:after="0" w:line="240" w:lineRule="auto"/>
        <w:rPr>
          <w:del w:id="17" w:author="Nanette Rochberg" w:date="2012-10-02T12:11:00Z"/>
        </w:rPr>
      </w:pPr>
      <w:del w:id="18" w:author="Nanette Rochberg" w:date="2012-10-02T12:11:00Z">
        <w:r w:rsidDel="003C602C">
          <w:delText xml:space="preserve">                then &amp;crterion=1; </w:delText>
        </w:r>
      </w:del>
    </w:p>
    <w:p w:rsidR="006A21E4" w:rsidDel="003C602C" w:rsidRDefault="006A21E4" w:rsidP="006A21E4">
      <w:pPr>
        <w:spacing w:after="0" w:line="240" w:lineRule="auto"/>
        <w:rPr>
          <w:del w:id="19" w:author="Nanette Rochberg" w:date="2012-10-02T12:11:00Z"/>
        </w:rPr>
      </w:pPr>
      <w:del w:id="20" w:author="Nanette Rochberg" w:date="2012-10-02T12:11:00Z">
        <w:r w:rsidDel="003C602C">
          <w:delText xml:space="preserve">            else</w:delText>
        </w:r>
      </w:del>
    </w:p>
    <w:p w:rsidR="006A21E4" w:rsidDel="003C602C" w:rsidRDefault="006A21E4" w:rsidP="006A21E4">
      <w:pPr>
        <w:spacing w:after="0" w:line="240" w:lineRule="auto"/>
        <w:rPr>
          <w:del w:id="21" w:author="Nanette Rochberg" w:date="2012-10-02T12:11:00Z"/>
        </w:rPr>
      </w:pPr>
      <w:del w:id="22" w:author="Nanette Rochberg" w:date="2012-10-02T12:11:00Z">
        <w:r w:rsidDel="003C602C">
          <w:delText xml:space="preserve">                if &amp;var=.K | &amp;on1var.DK=.K | &amp;on2var.DK=.K | &amp;recvar=.K</w:delText>
        </w:r>
      </w:del>
    </w:p>
    <w:p w:rsidR="006A21E4" w:rsidDel="003C602C" w:rsidRDefault="006A21E4" w:rsidP="006A21E4">
      <w:pPr>
        <w:spacing w:after="0" w:line="240" w:lineRule="auto"/>
        <w:rPr>
          <w:del w:id="23" w:author="Nanette Rochberg" w:date="2012-10-02T12:11:00Z"/>
        </w:rPr>
      </w:pPr>
      <w:del w:id="24" w:author="Nanette Rochberg" w:date="2012-10-02T12:11:00Z">
        <w:r w:rsidDel="003C602C">
          <w:delText xml:space="preserve">                   then &amp;crterion=9;</w:delText>
        </w:r>
      </w:del>
    </w:p>
    <w:p w:rsidR="006A21E4" w:rsidDel="003C602C" w:rsidRDefault="006A21E4" w:rsidP="006A21E4">
      <w:pPr>
        <w:spacing w:after="0" w:line="240" w:lineRule="auto"/>
        <w:rPr>
          <w:del w:id="25" w:author="Nanette Rochberg" w:date="2012-10-02T12:11:00Z"/>
        </w:rPr>
      </w:pPr>
      <w:del w:id="26" w:author="Nanette Rochberg" w:date="2012-10-02T12:11:00Z">
        <w:r w:rsidDel="003C602C">
          <w:delText>%mend chk5_6j1;</w:delText>
        </w:r>
      </w:del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lastRenderedPageBreak/>
        <w:t xml:space="preserve">       *** x3ormore: this is the best we can do;</w:t>
      </w:r>
    </w:p>
    <w:p w:rsidR="006A21E4" w:rsidRDefault="006A21E4" w:rsidP="006A21E4">
      <w:pPr>
        <w:spacing w:after="0" w:line="240" w:lineRule="auto"/>
      </w:pPr>
      <w:r>
        <w:t xml:space="preserve">       *** </w:t>
      </w:r>
      <w:proofErr w:type="gramStart"/>
      <w:r>
        <w:t>a</w:t>
      </w:r>
      <w:proofErr w:type="gramEnd"/>
      <w:r>
        <w:t xml:space="preserve"> positive for '3 or more' will inherit the</w:t>
      </w:r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classification</w:t>
      </w:r>
      <w:proofErr w:type="gramEnd"/>
      <w:r>
        <w:t xml:space="preserve"> of the stem question;</w:t>
      </w:r>
    </w:p>
    <w:p w:rsidR="006A21E4" w:rsidRDefault="006A21E4" w:rsidP="006A21E4">
      <w:pPr>
        <w:spacing w:after="0" w:line="240" w:lineRule="auto"/>
      </w:pPr>
      <w:r>
        <w:t xml:space="preserve">       *** </w:t>
      </w:r>
      <w:proofErr w:type="gramStart"/>
      <w:r>
        <w:t>where</w:t>
      </w:r>
      <w:proofErr w:type="gramEnd"/>
      <w:r>
        <w:t xml:space="preserve"> the stem question is coded 6,</w:t>
      </w:r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the</w:t>
      </w:r>
      <w:proofErr w:type="gramEnd"/>
      <w:r>
        <w:t xml:space="preserve"> '3 or more' question will be counted as clean,</w:t>
      </w:r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even</w:t>
      </w:r>
      <w:proofErr w:type="gramEnd"/>
      <w:r>
        <w:t xml:space="preserve"> though we can''t know whether or not the</w:t>
      </w:r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instances</w:t>
      </w:r>
      <w:proofErr w:type="gramEnd"/>
      <w:r>
        <w:t xml:space="preserve"> since age 15 were dirty or clean;</w:t>
      </w:r>
    </w:p>
    <w:p w:rsidR="006A21E4" w:rsidRDefault="006A21E4" w:rsidP="006A21E4">
      <w:pPr>
        <w:spacing w:after="0" w:line="240" w:lineRule="auto"/>
      </w:pPr>
      <w:r>
        <w:t xml:space="preserve">%macro </w:t>
      </w:r>
      <w:proofErr w:type="gramStart"/>
      <w:r>
        <w:t>x3ormore(</w:t>
      </w:r>
      <w:proofErr w:type="gramEnd"/>
      <w:r>
        <w:t>var1,var2,num);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&amp;var1 in(5,6) &amp; &amp;var2=5 then cnt&amp;num._5+1;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&amp;var1=3 &amp; &amp;var2=5 then cnt&amp;num._3+1;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&amp;var1=1  |  &amp;var2=1 then cnt&amp;num._1+1;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&amp;var1=.K | &amp;var2=.K then cnt&amp;num._9+1;</w:t>
      </w:r>
    </w:p>
    <w:p w:rsidR="006A21E4" w:rsidRDefault="006A21E4" w:rsidP="006A21E4">
      <w:pPr>
        <w:spacing w:after="0" w:line="240" w:lineRule="auto"/>
      </w:pPr>
      <w:r>
        <w:t>%mend x3ormore;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%macro noage5_</w:t>
      </w:r>
      <w:proofErr w:type="gramStart"/>
      <w:r>
        <w:t>6(</w:t>
      </w:r>
      <w:proofErr w:type="gramEnd"/>
      <w:r>
        <w:t>var1,num);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&amp;var1 in(5,6) then cnt&amp;num._5+1;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&amp;var1=3 then cnt&amp;num._3+1;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&amp;var1=1 then cnt&amp;num._1+1;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&amp;var1=.K then cnt&amp;num._9+1;</w:t>
      </w:r>
    </w:p>
    <w:p w:rsidR="006A21E4" w:rsidRDefault="006A21E4" w:rsidP="006A21E4">
      <w:pPr>
        <w:spacing w:after="0" w:line="240" w:lineRule="auto"/>
      </w:pPr>
      <w:r>
        <w:t xml:space="preserve"> %mend noage5_6;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%macro </w:t>
      </w:r>
      <w:proofErr w:type="gramStart"/>
      <w:r>
        <w:t>noage5(</w:t>
      </w:r>
      <w:proofErr w:type="gramEnd"/>
      <w:r>
        <w:t>var1,num);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&amp;var1 =5 then cnt&amp;num._5+1;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&amp;var1=1 then cnt&amp;num._1+1;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&amp;var1=.K then cnt&amp;num._9+1;</w:t>
      </w:r>
    </w:p>
    <w:p w:rsidR="006A21E4" w:rsidRDefault="006A21E4" w:rsidP="006A21E4">
      <w:pPr>
        <w:spacing w:after="0" w:line="240" w:lineRule="auto"/>
      </w:pPr>
      <w:r>
        <w:t>%mend noage5;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********************************************************************;</w:t>
      </w:r>
    </w:p>
    <w:p w:rsidR="006A21E4" w:rsidRDefault="006A21E4" w:rsidP="006A21E4">
      <w:pPr>
        <w:spacing w:after="0" w:line="240" w:lineRule="auto"/>
      </w:pPr>
      <w:r>
        <w:t>********* A1</w:t>
      </w:r>
      <w:proofErr w:type="gramStart"/>
      <w:r>
        <w:t>: ..repeatedly</w:t>
      </w:r>
      <w:proofErr w:type="gramEnd"/>
      <w:r>
        <w:t xml:space="preserve"> performing acts that are</w:t>
      </w:r>
    </w:p>
    <w:p w:rsidR="006A21E4" w:rsidRDefault="006A21E4" w:rsidP="006A21E4">
      <w:pPr>
        <w:spacing w:after="0" w:line="240" w:lineRule="auto"/>
      </w:pPr>
      <w:r>
        <w:t xml:space="preserve">                </w:t>
      </w:r>
      <w:proofErr w:type="gramStart"/>
      <w:r>
        <w:t>grounds</w:t>
      </w:r>
      <w:proofErr w:type="gramEnd"/>
      <w:r>
        <w:t xml:space="preserve"> for arrest;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*** </w:t>
      </w:r>
      <w:proofErr w:type="gramStart"/>
      <w:r>
        <w:t>in</w:t>
      </w:r>
      <w:proofErr w:type="gramEnd"/>
      <w:r>
        <w:t xml:space="preserve"> 2 pieces;</w:t>
      </w:r>
    </w:p>
    <w:p w:rsidR="006A21E4" w:rsidRDefault="006A21E4" w:rsidP="006A21E4">
      <w:pPr>
        <w:spacing w:after="0" w:line="240" w:lineRule="auto"/>
      </w:pPr>
      <w:r>
        <w:t xml:space="preserve">   *** </w:t>
      </w:r>
      <w:proofErr w:type="gramStart"/>
      <w:r>
        <w:t>first</w:t>
      </w:r>
      <w:proofErr w:type="gramEnd"/>
      <w:r>
        <w:t xml:space="preserve"> group (A1A): need 3 or more positives to meet criterion;</w:t>
      </w:r>
    </w:p>
    <w:p w:rsidR="006A21E4" w:rsidRDefault="006A21E4" w:rsidP="006A21E4">
      <w:pPr>
        <w:spacing w:after="0" w:line="240" w:lineRule="auto"/>
      </w:pPr>
      <w:r>
        <w:t xml:space="preserve">   cnta1a_5=0</w:t>
      </w:r>
      <w:proofErr w:type="gramStart"/>
      <w:r>
        <w:t>;cnta1a</w:t>
      </w:r>
      <w:proofErr w:type="gramEnd"/>
      <w:r>
        <w:t>_1=0;cnta1a_3=0;cnta1a_9=0;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as14,asa1_ao14,asa_ar14,a1a,asa2_ao14)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as14b,asc1_ao14,asc_ar14,a1a,asc2_ao14)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as14d,ase1_ao14,ase_ar14,a1a,ase2_ao14)</w:t>
      </w:r>
    </w:p>
    <w:p w:rsidR="006A21E4" w:rsidRDefault="006A21E4" w:rsidP="006A21E4">
      <w:pPr>
        <w:spacing w:after="0" w:line="240" w:lineRule="auto"/>
      </w:pPr>
      <w:r>
        <w:t xml:space="preserve">                                          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as15,as1_ao15,as_ar15,a1a,as2_ao15)</w:t>
      </w:r>
    </w:p>
    <w:p w:rsidR="006A21E4" w:rsidRDefault="006A21E4" w:rsidP="006A21E4">
      <w:pPr>
        <w:spacing w:after="0" w:line="240" w:lineRule="auto"/>
      </w:pPr>
      <w:r>
        <w:lastRenderedPageBreak/>
        <w:t xml:space="preserve">   %chk5_</w:t>
      </w:r>
      <w:proofErr w:type="gramStart"/>
      <w:r>
        <w:t>6(</w:t>
      </w:r>
      <w:proofErr w:type="gramEnd"/>
      <w:r>
        <w:t>as16,as1_ao16,as_ar16,a1a,as2_ao16)</w:t>
      </w:r>
    </w:p>
    <w:p w:rsidR="006A21E4" w:rsidRDefault="006A21E4" w:rsidP="006A21E4">
      <w:pPr>
        <w:spacing w:after="0" w:line="240" w:lineRule="auto"/>
      </w:pPr>
      <w:r>
        <w:t xml:space="preserve">  %chk5_</w:t>
      </w:r>
      <w:proofErr w:type="gramStart"/>
      <w:r>
        <w:t>6(</w:t>
      </w:r>
      <w:proofErr w:type="gramEnd"/>
      <w:r>
        <w:t>as18,as1_ao18,as_ar18,a1a,as2_ao18)</w:t>
      </w:r>
    </w:p>
    <w:p w:rsidR="00F413BB" w:rsidRDefault="00F413BB" w:rsidP="00F413BB">
      <w:pPr>
        <w:spacing w:after="0" w:line="240" w:lineRule="auto"/>
      </w:pPr>
      <w:proofErr w:type="gramStart"/>
      <w:r>
        <w:t>if</w:t>
      </w:r>
      <w:proofErr w:type="gramEnd"/>
      <w:r>
        <w:t xml:space="preserve"> (as17 in(5,6)) *(as17a=5) </w:t>
      </w:r>
      <w:ins w:id="27" w:author="Nanette Rochberg" w:date="2010-05-21T15:27:00Z">
        <w:r w:rsidR="004C140F">
          <w:t>*(3 &lt;=as1_ao1</w:t>
        </w:r>
      </w:ins>
      <w:r w:rsidR="004C140F">
        <w:t>7</w:t>
      </w:r>
      <w:ins w:id="28" w:author="Nanette Rochberg" w:date="2010-05-21T15:27:00Z">
        <w:r w:rsidR="004C140F">
          <w:t>DK &lt;=4 |  as1_ao1</w:t>
        </w:r>
      </w:ins>
      <w:ins w:id="29" w:author="Nanette Rochberg" w:date="2010-05-21T15:28:00Z">
        <w:r w:rsidR="004C140F">
          <w:t>7</w:t>
        </w:r>
      </w:ins>
      <w:ins w:id="30" w:author="Nanette Rochberg" w:date="2010-05-21T15:27:00Z">
        <w:r w:rsidR="004C140F">
          <w:t xml:space="preserve"> &gt;=15 | as_ar1</w:t>
        </w:r>
      </w:ins>
      <w:r w:rsidR="004C140F">
        <w:t>7</w:t>
      </w:r>
      <w:ins w:id="31" w:author="Nanette Rochberg" w:date="2010-05-21T15:27:00Z">
        <w:r w:rsidR="004C140F">
          <w:t xml:space="preserve"> &gt;=15) </w:t>
        </w:r>
      </w:ins>
      <w:del w:id="32" w:author="Nanette Rochberg" w:date="2010-05-21T15:21:00Z">
        <w:r w:rsidDel="005C15E6">
          <w:delText>*(as17c=5)</w:delText>
        </w:r>
      </w:del>
      <w:r>
        <w:t xml:space="preserve"> then cnta1a_5+1;</w:t>
      </w:r>
    </w:p>
    <w:p w:rsidR="00F413BB" w:rsidRDefault="00F413BB" w:rsidP="00F413BB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F413BB" w:rsidRDefault="00F413BB" w:rsidP="00F413B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(as17 in(3,6)) *(as17a=5)</w:t>
      </w:r>
      <w:r w:rsidR="004C140F" w:rsidRPr="004C140F">
        <w:t xml:space="preserve"> </w:t>
      </w:r>
      <w:del w:id="33" w:author="Nanette Rochberg" w:date="2010-09-16T17:02:00Z">
        <w:r w:rsidR="004C140F" w:rsidDel="00F64873">
          <w:delText>)</w:delText>
        </w:r>
      </w:del>
      <w:r w:rsidR="004C140F">
        <w:t xml:space="preserve"> </w:t>
      </w:r>
      <w:ins w:id="34" w:author="Nanette Rochberg" w:date="2010-05-21T15:27:00Z">
        <w:r w:rsidR="004C140F">
          <w:t>*(3 &lt;=as1_ao1</w:t>
        </w:r>
      </w:ins>
      <w:r w:rsidR="004C140F">
        <w:t>7</w:t>
      </w:r>
      <w:ins w:id="35" w:author="Nanette Rochberg" w:date="2010-05-21T15:27:00Z">
        <w:r w:rsidR="004C140F">
          <w:t>DK &lt;=4 |  as1_ao1</w:t>
        </w:r>
      </w:ins>
      <w:ins w:id="36" w:author="Nanette Rochberg" w:date="2010-05-21T15:28:00Z">
        <w:r w:rsidR="004C140F">
          <w:t>7</w:t>
        </w:r>
      </w:ins>
      <w:ins w:id="37" w:author="Nanette Rochberg" w:date="2010-05-21T15:27:00Z">
        <w:r w:rsidR="004C140F">
          <w:t xml:space="preserve"> &gt;=15 | as_ar1</w:t>
        </w:r>
      </w:ins>
      <w:r w:rsidR="004C140F">
        <w:t>7</w:t>
      </w:r>
      <w:ins w:id="38" w:author="Nanette Rochberg" w:date="2010-05-21T15:27:00Z">
        <w:r w:rsidR="004C140F">
          <w:t xml:space="preserve"> &gt;=15) </w:t>
        </w:r>
      </w:ins>
      <w:del w:id="39" w:author="Nanette Rochberg" w:date="2010-05-21T15:21:00Z">
        <w:r w:rsidDel="005C15E6">
          <w:delText>*(as17c=5)</w:delText>
        </w:r>
      </w:del>
      <w:r>
        <w:t xml:space="preserve"> then cnta1</w:t>
      </w:r>
      <w:ins w:id="40" w:author="Nanette Rochberg" w:date="2010-05-21T15:21:00Z">
        <w:r w:rsidR="005C15E6">
          <w:t>a</w:t>
        </w:r>
      </w:ins>
      <w:r>
        <w:t>_3+1;</w:t>
      </w:r>
    </w:p>
    <w:p w:rsidR="00F413BB" w:rsidRDefault="00F413BB" w:rsidP="00F413BB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F413BB" w:rsidRDefault="00F413BB" w:rsidP="00F413BB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(as17=1)|(as17a=1)</w:t>
      </w:r>
      <w:r w:rsidR="00A47C22">
        <w:t xml:space="preserve"> | (as_ar17&lt;15</w:t>
      </w:r>
      <w:ins w:id="41" w:author="Nanette Rochberg" w:date="2010-09-17T10:05:00Z">
        <w:r w:rsidR="00497C3A">
          <w:t>)</w:t>
        </w:r>
      </w:ins>
      <w:r w:rsidR="00A47C22">
        <w:t xml:space="preserve">  </w:t>
      </w:r>
      <w:del w:id="42" w:author="Nanette Rochberg" w:date="2010-05-21T15:22:00Z">
        <w:r w:rsidDel="005C15E6">
          <w:delText xml:space="preserve">| (as17c=1) </w:delText>
        </w:r>
      </w:del>
      <w:r>
        <w:t>then cnta1a_1+1;</w:t>
      </w:r>
    </w:p>
    <w:p w:rsidR="00F413BB" w:rsidRDefault="00F413BB" w:rsidP="00F413BB">
      <w:pPr>
        <w:spacing w:after="0" w:line="240" w:lineRule="auto"/>
      </w:pPr>
      <w:r>
        <w:t xml:space="preserve">          </w:t>
      </w:r>
      <w:proofErr w:type="gramStart"/>
      <w:r>
        <w:t>else</w:t>
      </w:r>
      <w:proofErr w:type="gramEnd"/>
    </w:p>
    <w:p w:rsidR="00F413BB" w:rsidRDefault="00F413BB" w:rsidP="00F413BB">
      <w:pPr>
        <w:spacing w:after="0" w:line="240" w:lineRule="auto"/>
      </w:pPr>
      <w:r>
        <w:t xml:space="preserve">             </w:t>
      </w:r>
      <w:proofErr w:type="gramStart"/>
      <w:r>
        <w:t>if</w:t>
      </w:r>
      <w:proofErr w:type="gramEnd"/>
      <w:r>
        <w:t xml:space="preserve"> as17=.K | as17a=.K </w:t>
      </w:r>
      <w:ins w:id="43" w:author="Nanette Rochberg" w:date="2010-05-21T15:39:00Z">
        <w:r w:rsidR="00C20255">
          <w:t>|</w:t>
        </w:r>
      </w:ins>
      <w:ins w:id="44" w:author="Nanette Rochberg" w:date="2010-05-21T15:58:00Z">
        <w:r w:rsidR="005A72F8">
          <w:t xml:space="preserve"> </w:t>
        </w:r>
      </w:ins>
      <w:ins w:id="45" w:author="Nanette Rochberg" w:date="2010-05-21T15:39:00Z">
        <w:r w:rsidR="00C20255">
          <w:t>as_ar17=.K</w:t>
        </w:r>
      </w:ins>
      <w:del w:id="46" w:author="Nanette Rochberg" w:date="2010-05-21T15:22:00Z">
        <w:r w:rsidDel="005C15E6">
          <w:delText>|as17c=.K</w:delText>
        </w:r>
      </w:del>
    </w:p>
    <w:p w:rsidR="00F413BB" w:rsidRDefault="00F413BB" w:rsidP="00F413BB">
      <w:pPr>
        <w:spacing w:after="0" w:line="240" w:lineRule="auto"/>
      </w:pPr>
      <w:r>
        <w:t xml:space="preserve">                </w:t>
      </w:r>
      <w:proofErr w:type="gramStart"/>
      <w:r>
        <w:t>then</w:t>
      </w:r>
      <w:proofErr w:type="gramEnd"/>
      <w:r>
        <w:t xml:space="preserve"> cnta1a_9+1;</w:t>
      </w:r>
    </w:p>
    <w:p w:rsidR="00F413BB" w:rsidRDefault="00F413BB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     ***AS18: AS18c (included on handscore) is</w:t>
      </w:r>
    </w:p>
    <w:p w:rsidR="006A21E4" w:rsidRDefault="006A21E4" w:rsidP="006A21E4">
      <w:pPr>
        <w:spacing w:after="0" w:line="240" w:lineRule="auto"/>
      </w:pPr>
      <w:r>
        <w:t xml:space="preserve">           'Since your 15th birthday, have you damaged someone else's </w:t>
      </w:r>
      <w:proofErr w:type="gramStart"/>
      <w:r>
        <w:t>property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     </w:t>
      </w:r>
      <w:proofErr w:type="gramStart"/>
      <w:r>
        <w:t>on</w:t>
      </w:r>
      <w:proofErr w:type="gramEnd"/>
      <w:r>
        <w:t xml:space="preserve"> purpose?' Not asked because redundant, age threshold addressed above;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as21,as1_ao21,as_ar21,a1a,as2_ao21)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      *** </w:t>
      </w:r>
      <w:proofErr w:type="gramStart"/>
      <w:r>
        <w:t>questions</w:t>
      </w:r>
      <w:proofErr w:type="gramEnd"/>
      <w:r>
        <w:t xml:space="preserve"> read: 'Since your 15th birthday';</w:t>
      </w:r>
    </w:p>
    <w:p w:rsidR="006A21E4" w:rsidRDefault="006A21E4" w:rsidP="006A21E4">
      <w:pPr>
        <w:spacing w:after="0" w:line="240" w:lineRule="auto"/>
      </w:pPr>
      <w:r>
        <w:t xml:space="preserve">   %noage5_</w:t>
      </w:r>
      <w:proofErr w:type="gramStart"/>
      <w:r>
        <w:t>6(</w:t>
      </w:r>
      <w:proofErr w:type="gramEnd"/>
      <w:r>
        <w:t>as23_1,a1a)</w:t>
      </w:r>
    </w:p>
    <w:p w:rsidR="006A21E4" w:rsidRDefault="006A21E4" w:rsidP="006A21E4">
      <w:pPr>
        <w:spacing w:after="0" w:line="240" w:lineRule="auto"/>
      </w:pPr>
      <w:r>
        <w:t xml:space="preserve">   %noage5_</w:t>
      </w:r>
      <w:proofErr w:type="gramStart"/>
      <w:r>
        <w:t>6(</w:t>
      </w:r>
      <w:proofErr w:type="gramEnd"/>
      <w:r>
        <w:t>as23_2,a1a)</w:t>
      </w:r>
    </w:p>
    <w:p w:rsidR="006A21E4" w:rsidRDefault="006A21E4" w:rsidP="006A21E4">
      <w:pPr>
        <w:spacing w:after="0" w:line="240" w:lineRule="auto"/>
      </w:pPr>
      <w:r>
        <w:t xml:space="preserve">   %noage5_</w:t>
      </w:r>
      <w:proofErr w:type="gramStart"/>
      <w:r>
        <w:t>6(</w:t>
      </w:r>
      <w:proofErr w:type="gramEnd"/>
      <w:r>
        <w:t>as23_3,a1a)</w:t>
      </w:r>
    </w:p>
    <w:p w:rsidR="006A21E4" w:rsidRDefault="006A21E4" w:rsidP="006A21E4">
      <w:pPr>
        <w:spacing w:after="0" w:line="240" w:lineRule="auto"/>
      </w:pPr>
      <w:r>
        <w:t xml:space="preserve">   %noage5_</w:t>
      </w:r>
      <w:proofErr w:type="gramStart"/>
      <w:r>
        <w:t>6(</w:t>
      </w:r>
      <w:proofErr w:type="gramEnd"/>
      <w:r>
        <w:t>as23_4,a1a)</w:t>
      </w:r>
    </w:p>
    <w:p w:rsidR="006A21E4" w:rsidRDefault="006A21E4" w:rsidP="006A21E4">
      <w:pPr>
        <w:spacing w:after="0" w:line="240" w:lineRule="auto"/>
      </w:pPr>
      <w:r>
        <w:t xml:space="preserve">    %noage5_</w:t>
      </w:r>
      <w:proofErr w:type="gramStart"/>
      <w:r>
        <w:t>6(</w:t>
      </w:r>
      <w:proofErr w:type="gramEnd"/>
      <w:r>
        <w:t>as23a,a1a)</w:t>
      </w:r>
    </w:p>
    <w:p w:rsidR="006A21E4" w:rsidRDefault="006A21E4" w:rsidP="006A21E4">
      <w:pPr>
        <w:spacing w:after="0" w:line="240" w:lineRule="auto"/>
      </w:pPr>
      <w:r>
        <w:t xml:space="preserve">        ****;</w:t>
      </w:r>
    </w:p>
    <w:p w:rsidR="006A21E4" w:rsidRDefault="006A21E4" w:rsidP="006A21E4">
      <w:pPr>
        <w:spacing w:after="0" w:line="240" w:lineRule="auto"/>
      </w:pPr>
      <w:r>
        <w:t xml:space="preserve">  %chk5_</w:t>
      </w:r>
      <w:proofErr w:type="gramStart"/>
      <w:r>
        <w:t>6(</w:t>
      </w:r>
      <w:proofErr w:type="gramEnd"/>
      <w:r>
        <w:t>as29,as1_ao29,as_ar29,a1a,as2_ao29)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*** </w:t>
      </w:r>
      <w:proofErr w:type="gramStart"/>
      <w:r>
        <w:t>second</w:t>
      </w:r>
      <w:proofErr w:type="gramEnd"/>
      <w:r>
        <w:t xml:space="preserve"> group (A1B): any positive is sufficient;</w:t>
      </w:r>
    </w:p>
    <w:p w:rsidR="006A21E4" w:rsidRDefault="006A21E4" w:rsidP="006A21E4">
      <w:pPr>
        <w:spacing w:after="0" w:line="240" w:lineRule="auto"/>
      </w:pPr>
      <w:r>
        <w:t xml:space="preserve">   *** (we count anyway, to facilitate checking);</w:t>
      </w:r>
    </w:p>
    <w:p w:rsidR="006A21E4" w:rsidRDefault="006A21E4" w:rsidP="006A21E4">
      <w:pPr>
        <w:spacing w:after="0" w:line="240" w:lineRule="auto"/>
      </w:pPr>
      <w:r>
        <w:t xml:space="preserve">   cnta1b_5=0</w:t>
      </w:r>
      <w:proofErr w:type="gramStart"/>
      <w:r>
        <w:t>;cnta1b</w:t>
      </w:r>
      <w:proofErr w:type="gramEnd"/>
      <w:r>
        <w:t>_1=0;cnta1b_3=0;cnta1b_9=0;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(as14 in(5,6) | as14b in(5,6) | as14d in(5,6))</w:t>
      </w:r>
    </w:p>
    <w:p w:rsidR="006A21E4" w:rsidRDefault="006A21E4" w:rsidP="006A21E4">
      <w:pPr>
        <w:spacing w:after="0" w:line="240" w:lineRule="auto"/>
      </w:pPr>
      <w:r>
        <w:t xml:space="preserve">      &amp; (as14f=5) then cnta1b_5+1;</w:t>
      </w:r>
    </w:p>
    <w:p w:rsidR="006A21E4" w:rsidRDefault="006A21E4" w:rsidP="006A21E4">
      <w:pPr>
        <w:spacing w:after="0" w:line="240" w:lineRule="auto"/>
      </w:pPr>
      <w:r>
        <w:t xml:space="preserve">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(as14=3 | as14b=3 | as14d=3 )</w:t>
      </w:r>
    </w:p>
    <w:p w:rsidR="006A21E4" w:rsidRDefault="006A21E4" w:rsidP="006A21E4">
      <w:pPr>
        <w:spacing w:after="0" w:line="240" w:lineRule="auto"/>
      </w:pPr>
      <w:r>
        <w:t xml:space="preserve">            * (as14f=5) then cnta1b_3+1;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as14f=1 then cnta1b_1+1;</w:t>
      </w:r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   </w:t>
      </w:r>
      <w:proofErr w:type="gramStart"/>
      <w:r>
        <w:t>if</w:t>
      </w:r>
      <w:proofErr w:type="gramEnd"/>
      <w:r>
        <w:t xml:space="preserve"> as14f=.K then cnta1b_9+1;</w:t>
      </w:r>
    </w:p>
    <w:p w:rsidR="006A21E4" w:rsidRDefault="006A21E4" w:rsidP="006A21E4">
      <w:pPr>
        <w:spacing w:after="0" w:line="240" w:lineRule="auto"/>
        <w:rPr>
          <w:ins w:id="47" w:author="Nanette Rochberg" w:date="2010-05-21T15:23:00Z"/>
        </w:rPr>
      </w:pPr>
      <w:r>
        <w:t xml:space="preserve">   %</w:t>
      </w:r>
      <w:proofErr w:type="gramStart"/>
      <w:r>
        <w:t>x3ormore(</w:t>
      </w:r>
      <w:proofErr w:type="gramEnd"/>
      <w:r>
        <w:t>as15,as15b,a1b)</w:t>
      </w:r>
    </w:p>
    <w:p w:rsidR="00D66C33" w:rsidRDefault="00D66C33" w:rsidP="006A21E4">
      <w:pPr>
        <w:spacing w:after="0" w:line="240" w:lineRule="auto"/>
      </w:pPr>
    </w:p>
    <w:p w:rsidR="004379D7" w:rsidRDefault="004379D7" w:rsidP="006A21E4">
      <w:pPr>
        <w:spacing w:after="0" w:line="240" w:lineRule="auto"/>
        <w:rPr>
          <w:ins w:id="48" w:author="Nanette Rochberg" w:date="2010-05-21T15:24:00Z"/>
        </w:rPr>
      </w:pPr>
      <w:ins w:id="49" w:author="Nanette Rochberg" w:date="2010-05-21T15:23:00Z">
        <w:r>
          <w:t xml:space="preserve">*****NB: as17a (set fires to destroy property) retained as </w:t>
        </w:r>
        <w:proofErr w:type="gramStart"/>
        <w:r>
          <w:t>requirement</w:t>
        </w:r>
      </w:ins>
      <w:ins w:id="50" w:author="Nanette Rochberg" w:date="2010-05-21T15:24:00Z">
        <w:r w:rsidR="00593934">
          <w:t xml:space="preserve"> </w:t>
        </w:r>
      </w:ins>
      <w:ins w:id="51" w:author="Nanette Rochberg" w:date="2010-05-21T16:07:00Z">
        <w:r w:rsidR="00593934">
          <w:t>;</w:t>
        </w:r>
      </w:ins>
      <w:proofErr w:type="gramEnd"/>
    </w:p>
    <w:p w:rsidR="004379D7" w:rsidRDefault="004379D7" w:rsidP="006A21E4">
      <w:pPr>
        <w:spacing w:after="0" w:line="240" w:lineRule="auto"/>
        <w:rPr>
          <w:ins w:id="52" w:author="Nanette Rochberg" w:date="2010-05-21T16:09:00Z"/>
        </w:rPr>
      </w:pPr>
      <w:ins w:id="53" w:author="Nanette Rochberg" w:date="2010-05-21T15:24:00Z">
        <w:r>
          <w:t xml:space="preserve">                 </w:t>
        </w:r>
      </w:ins>
      <w:ins w:id="54" w:author="Nanette Rochberg" w:date="2010-05-21T16:07:00Z">
        <w:r w:rsidR="00593934">
          <w:t xml:space="preserve">** </w:t>
        </w:r>
      </w:ins>
      <w:ins w:id="55" w:author="Nanette Rochberg" w:date="2010-05-21T16:08:00Z">
        <w:r w:rsidR="00593934">
          <w:t xml:space="preserve">asking </w:t>
        </w:r>
      </w:ins>
      <w:ins w:id="56" w:author="Nanette Rochberg" w:date="2010-05-21T16:07:00Z">
        <w:r w:rsidR="00593934">
          <w:t xml:space="preserve">AS17c </w:t>
        </w:r>
      </w:ins>
      <w:ins w:id="57" w:author="Nanette Rochberg" w:date="2010-05-21T16:08:00Z">
        <w:r w:rsidR="00593934">
          <w:t xml:space="preserve">(3 or more times since age 15) </w:t>
        </w:r>
      </w:ins>
      <w:ins w:id="58" w:author="Nanette Rochberg" w:date="2010-05-21T16:09:00Z">
        <w:r w:rsidR="00593934">
          <w:t xml:space="preserve">is </w:t>
        </w:r>
      </w:ins>
      <w:ins w:id="59" w:author="Nanette Rochberg" w:date="2010-05-21T16:08:00Z">
        <w:r w:rsidR="00593934">
          <w:t>not conditional on value of as17a;</w:t>
        </w:r>
      </w:ins>
    </w:p>
    <w:p w:rsidR="00980D4E" w:rsidRDefault="00CD216D" w:rsidP="006A21E4">
      <w:pPr>
        <w:spacing w:after="0" w:line="240" w:lineRule="auto"/>
        <w:rPr>
          <w:ins w:id="60" w:author="Nanette Rochberg" w:date="2010-05-21T15:25:00Z"/>
        </w:rPr>
      </w:pPr>
      <w:ins w:id="61" w:author="Nanette Rochberg" w:date="2010-05-21T16:09:00Z">
        <w:r>
          <w:t xml:space="preserve">               **</w:t>
        </w:r>
      </w:ins>
      <w:ins w:id="62" w:author="Nanette Rochberg" w:date="2010-05-21T19:26:00Z">
        <w:r>
          <w:t xml:space="preserve"> requiring </w:t>
        </w:r>
        <w:proofErr w:type="gramStart"/>
        <w:r>
          <w:t xml:space="preserve">AS17a </w:t>
        </w:r>
      </w:ins>
      <w:ins w:id="63" w:author="Nanette Rochberg" w:date="2010-05-21T16:09:00Z">
        <w:r w:rsidR="00593934">
          <w:t xml:space="preserve"> is</w:t>
        </w:r>
        <w:proofErr w:type="gramEnd"/>
        <w:r w:rsidR="00593934">
          <w:t xml:space="preserve"> in keeping with tally sheet but not handscore (which requires only as17c);</w:t>
        </w:r>
      </w:ins>
    </w:p>
    <w:p w:rsidR="004379D7" w:rsidRDefault="004379D7" w:rsidP="006A21E4">
      <w:pPr>
        <w:spacing w:after="0" w:line="240" w:lineRule="auto"/>
      </w:pPr>
    </w:p>
    <w:p w:rsidR="00F413BB" w:rsidRDefault="00F413BB" w:rsidP="00F413BB">
      <w:pPr>
        <w:spacing w:after="0" w:line="240" w:lineRule="auto"/>
        <w:rPr>
          <w:ins w:id="64" w:author="Nanette Rochberg" w:date="2010-05-21T15:21:00Z"/>
        </w:rPr>
      </w:pPr>
      <w:proofErr w:type="gramStart"/>
      <w:ins w:id="65" w:author="Nanette Rochberg" w:date="2010-05-21T15:21:00Z">
        <w:r>
          <w:t>if</w:t>
        </w:r>
        <w:proofErr w:type="gramEnd"/>
        <w:r>
          <w:t xml:space="preserve"> (as17 in(5,6)) *(as17a=5) *(as17c=5) then cnta1b_5+1;</w:t>
        </w:r>
      </w:ins>
    </w:p>
    <w:p w:rsidR="00F413BB" w:rsidRDefault="00F413BB" w:rsidP="00F413BB">
      <w:pPr>
        <w:spacing w:after="0" w:line="240" w:lineRule="auto"/>
        <w:rPr>
          <w:ins w:id="66" w:author="Nanette Rochberg" w:date="2010-05-21T15:21:00Z"/>
        </w:rPr>
      </w:pPr>
      <w:ins w:id="67" w:author="Nanette Rochberg" w:date="2010-05-21T15:21:00Z">
        <w:r>
          <w:t xml:space="preserve">    </w:t>
        </w:r>
        <w:proofErr w:type="gramStart"/>
        <w:r>
          <w:t>else</w:t>
        </w:r>
        <w:proofErr w:type="gramEnd"/>
      </w:ins>
    </w:p>
    <w:p w:rsidR="00F413BB" w:rsidRDefault="00F413BB" w:rsidP="00F413BB">
      <w:pPr>
        <w:spacing w:after="0" w:line="240" w:lineRule="auto"/>
        <w:rPr>
          <w:ins w:id="68" w:author="Nanette Rochberg" w:date="2010-05-21T15:21:00Z"/>
        </w:rPr>
      </w:pPr>
      <w:ins w:id="69" w:author="Nanette Rochberg" w:date="2010-05-21T15:21:00Z">
        <w:r>
          <w:t xml:space="preserve">        </w:t>
        </w:r>
        <w:proofErr w:type="gramStart"/>
        <w:r>
          <w:t>if</w:t>
        </w:r>
        <w:proofErr w:type="gramEnd"/>
        <w:r>
          <w:t xml:space="preserve"> (as17 in(3,6)) *(as17a=5)*(as17c=5) then cnta1b_3+1;</w:t>
        </w:r>
      </w:ins>
    </w:p>
    <w:p w:rsidR="00F413BB" w:rsidRDefault="00F413BB" w:rsidP="00F413BB">
      <w:pPr>
        <w:spacing w:after="0" w:line="240" w:lineRule="auto"/>
        <w:rPr>
          <w:ins w:id="70" w:author="Nanette Rochberg" w:date="2010-05-21T15:21:00Z"/>
        </w:rPr>
      </w:pPr>
      <w:ins w:id="71" w:author="Nanette Rochberg" w:date="2010-05-21T15:21:00Z">
        <w:r>
          <w:lastRenderedPageBreak/>
          <w:t xml:space="preserve">       </w:t>
        </w:r>
        <w:proofErr w:type="gramStart"/>
        <w:r>
          <w:t>else</w:t>
        </w:r>
        <w:proofErr w:type="gramEnd"/>
      </w:ins>
    </w:p>
    <w:p w:rsidR="00F413BB" w:rsidRDefault="00F413BB" w:rsidP="00F413BB">
      <w:pPr>
        <w:spacing w:after="0" w:line="240" w:lineRule="auto"/>
        <w:rPr>
          <w:ins w:id="72" w:author="Nanette Rochberg" w:date="2010-05-21T15:21:00Z"/>
        </w:rPr>
      </w:pPr>
      <w:ins w:id="73" w:author="Nanette Rochberg" w:date="2010-05-21T15:21:00Z">
        <w:r>
          <w:t xml:space="preserve">           </w:t>
        </w:r>
        <w:proofErr w:type="gramStart"/>
        <w:r>
          <w:t>if</w:t>
        </w:r>
        <w:proofErr w:type="gramEnd"/>
        <w:r>
          <w:t xml:space="preserve"> (as17=1)|(as17a=1)| (as17c=1) then cnta1b_1+1;</w:t>
        </w:r>
      </w:ins>
    </w:p>
    <w:p w:rsidR="00F413BB" w:rsidRDefault="00F413BB" w:rsidP="00F413BB">
      <w:pPr>
        <w:spacing w:after="0" w:line="240" w:lineRule="auto"/>
        <w:rPr>
          <w:ins w:id="74" w:author="Nanette Rochberg" w:date="2010-05-21T15:21:00Z"/>
        </w:rPr>
      </w:pPr>
      <w:ins w:id="75" w:author="Nanette Rochberg" w:date="2010-05-21T15:21:00Z">
        <w:r>
          <w:t xml:space="preserve">          </w:t>
        </w:r>
        <w:proofErr w:type="gramStart"/>
        <w:r>
          <w:t>else</w:t>
        </w:r>
        <w:proofErr w:type="gramEnd"/>
      </w:ins>
    </w:p>
    <w:p w:rsidR="00F413BB" w:rsidRDefault="00F413BB" w:rsidP="00F413BB">
      <w:pPr>
        <w:spacing w:after="0" w:line="240" w:lineRule="auto"/>
        <w:rPr>
          <w:ins w:id="76" w:author="Nanette Rochberg" w:date="2010-05-21T15:21:00Z"/>
        </w:rPr>
      </w:pPr>
      <w:ins w:id="77" w:author="Nanette Rochberg" w:date="2010-05-21T15:21:00Z">
        <w:r>
          <w:t xml:space="preserve">             </w:t>
        </w:r>
        <w:proofErr w:type="gramStart"/>
        <w:r>
          <w:t>if</w:t>
        </w:r>
        <w:proofErr w:type="gramEnd"/>
        <w:r>
          <w:t xml:space="preserve"> as17=.K | as17a=.K |as17c=.K</w:t>
        </w:r>
      </w:ins>
    </w:p>
    <w:p w:rsidR="00F413BB" w:rsidRDefault="00F413BB" w:rsidP="00F413BB">
      <w:pPr>
        <w:spacing w:after="0" w:line="240" w:lineRule="auto"/>
        <w:rPr>
          <w:ins w:id="78" w:author="Nanette Rochberg" w:date="2010-05-21T15:21:00Z"/>
        </w:rPr>
      </w:pPr>
      <w:ins w:id="79" w:author="Nanette Rochberg" w:date="2010-05-21T15:21:00Z">
        <w:r>
          <w:t xml:space="preserve">                </w:t>
        </w:r>
        <w:proofErr w:type="gramStart"/>
        <w:r>
          <w:t>then</w:t>
        </w:r>
        <w:proofErr w:type="gramEnd"/>
        <w:r>
          <w:t xml:space="preserve"> cnta1b_9+1;</w:t>
        </w:r>
      </w:ins>
    </w:p>
    <w:p w:rsidR="00F413BB" w:rsidRDefault="00F413BB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 %</w:t>
      </w:r>
      <w:proofErr w:type="gramStart"/>
      <w:r>
        <w:t>x3ormore(</w:t>
      </w:r>
      <w:proofErr w:type="gramEnd"/>
      <w:r>
        <w:t>as16,as16b,a1b)</w:t>
      </w:r>
    </w:p>
    <w:p w:rsidR="006A21E4" w:rsidRDefault="006A21E4" w:rsidP="006A21E4">
      <w:pPr>
        <w:spacing w:after="0" w:line="240" w:lineRule="auto"/>
      </w:pPr>
      <w:r>
        <w:t xml:space="preserve">   %</w:t>
      </w:r>
      <w:proofErr w:type="gramStart"/>
      <w:r>
        <w:t>x3ormore(</w:t>
      </w:r>
      <w:proofErr w:type="gramEnd"/>
      <w:r>
        <w:t>as18,as18d,a1b)</w:t>
      </w:r>
    </w:p>
    <w:p w:rsidR="006A21E4" w:rsidRDefault="006A21E4" w:rsidP="006A21E4">
      <w:pPr>
        <w:spacing w:after="0" w:line="240" w:lineRule="auto"/>
      </w:pPr>
      <w:r>
        <w:t xml:space="preserve">   %</w:t>
      </w:r>
      <w:proofErr w:type="gramStart"/>
      <w:r>
        <w:t>x3ormore(</w:t>
      </w:r>
      <w:proofErr w:type="gramEnd"/>
      <w:r>
        <w:t>as23a,as23b,a1b)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(as29 in(5,6))* </w:t>
      </w:r>
    </w:p>
    <w:p w:rsidR="006A21E4" w:rsidRDefault="006A21E4" w:rsidP="006A21E4">
      <w:pPr>
        <w:spacing w:after="0" w:line="240" w:lineRule="auto"/>
      </w:pPr>
      <w:r>
        <w:t xml:space="preserve">       (3&lt;=as1_ao29DK&lt;=4 | as1_ao29&gt;=15 | as_ar29&gt;=15)</w:t>
      </w:r>
    </w:p>
    <w:p w:rsidR="006A21E4" w:rsidRDefault="006A21E4" w:rsidP="006A21E4">
      <w:pPr>
        <w:spacing w:after="0" w:line="240" w:lineRule="auto"/>
      </w:pPr>
      <w:r>
        <w:t xml:space="preserve">        *(as29b&gt;=3</w:t>
      </w:r>
      <w:proofErr w:type="gramStart"/>
      <w:r>
        <w:t>)  then</w:t>
      </w:r>
      <w:proofErr w:type="gramEnd"/>
      <w:r>
        <w:t xml:space="preserve"> cnta1b_5+1;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(as29=3) * (3&lt;=as2_ao29DK&lt;=4 | as2_ao29&gt;=15 | as_ar29&gt;=15)*</w:t>
      </w:r>
    </w:p>
    <w:p w:rsidR="006A21E4" w:rsidRDefault="006A21E4" w:rsidP="006A21E4">
      <w:pPr>
        <w:spacing w:after="0" w:line="240" w:lineRule="auto"/>
      </w:pPr>
      <w:r>
        <w:t xml:space="preserve">             (as29b&gt;=3) then cnta1b_3+1;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(as29=1) | (as29b&lt;3 &amp; as29b ne .K) *(1 &lt;=as_ar29&lt;15) then cnta1b_1+1;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   </w:t>
      </w:r>
      <w:proofErr w:type="gramStart"/>
      <w:r>
        <w:t>if</w:t>
      </w:r>
      <w:proofErr w:type="gramEnd"/>
      <w:r>
        <w:t xml:space="preserve"> as29=.K | as_ar29=.K | as29b=.K then cnta1b_9+1;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       *** Has criterion 1 been met? ;</w:t>
      </w:r>
      <w:r>
        <w:tab/>
      </w:r>
      <w:r>
        <w:tab/>
        <w:t xml:space="preserve"> 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cnta1a_5&gt;=3 | cnta1b_5&gt;0 then asd4a1=5;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sum(cnta1a_5,cnta1a_3)&gt;=3 | cnta1b_3&gt;0 then asd4a1=3;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sum(cnta1a_3,cnta1a_5,cnta1a_9)&gt;=3 | cnta1b_9&gt;0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then</w:t>
      </w:r>
      <w:proofErr w:type="gramEnd"/>
      <w:r>
        <w:t xml:space="preserve"> asd4a1=9;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sum(cnta1a_3,cnta1a_5,cnta1a_9)&lt;3 &amp; cnta1b_9=0</w:t>
      </w:r>
    </w:p>
    <w:p w:rsidR="006A21E4" w:rsidRDefault="006A21E4" w:rsidP="006A21E4">
      <w:pPr>
        <w:spacing w:after="0" w:line="240" w:lineRule="auto"/>
      </w:pPr>
      <w:r>
        <w:t xml:space="preserve">               </w:t>
      </w:r>
      <w:proofErr w:type="gramStart"/>
      <w:r>
        <w:t>then</w:t>
      </w:r>
      <w:proofErr w:type="gramEnd"/>
      <w:r>
        <w:t xml:space="preserve"> asd4a1=1;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as14=. &amp; as15=.  </w:t>
      </w:r>
      <w:proofErr w:type="gramStart"/>
      <w:r>
        <w:t>then</w:t>
      </w:r>
      <w:proofErr w:type="gramEnd"/>
      <w:r>
        <w:t xml:space="preserve"> asd4a1=.;</w:t>
      </w:r>
    </w:p>
    <w:p w:rsidR="006A21E4" w:rsidRDefault="006A21E4" w:rsidP="006A21E4">
      <w:pPr>
        <w:spacing w:after="0" w:line="240" w:lineRule="auto"/>
      </w:pPr>
      <w:r>
        <w:t xml:space="preserve">       **** </w:t>
      </w:r>
      <w:proofErr w:type="gramStart"/>
      <w:r>
        <w:t>the</w:t>
      </w:r>
      <w:proofErr w:type="gramEnd"/>
      <w:r>
        <w:t xml:space="preserve"> intention is merely to identify cases where</w:t>
      </w:r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the</w:t>
      </w:r>
      <w:proofErr w:type="gramEnd"/>
      <w:r>
        <w:t xml:space="preserve"> section was skipped;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********************************************************************;</w:t>
      </w:r>
    </w:p>
    <w:p w:rsidR="006A21E4" w:rsidRDefault="006A21E4" w:rsidP="006A21E4">
      <w:pPr>
        <w:spacing w:after="0" w:line="240" w:lineRule="auto"/>
      </w:pPr>
      <w:r>
        <w:t>**** A2: Deceitfulness...;</w:t>
      </w:r>
    </w:p>
    <w:p w:rsidR="006A21E4" w:rsidRDefault="006A21E4" w:rsidP="006A21E4">
      <w:pPr>
        <w:spacing w:after="0" w:line="240" w:lineRule="auto"/>
      </w:pPr>
      <w:r>
        <w:t xml:space="preserve">   cnta2_5=0</w:t>
      </w:r>
      <w:proofErr w:type="gramStart"/>
      <w:r>
        <w:t>;cnta2</w:t>
      </w:r>
      <w:proofErr w:type="gramEnd"/>
      <w:r>
        <w:t>_1=0;cnta2_3=0;cnta2_9=0;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as11a,as1_ao11,as_ar11,a2,as2_ao11)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(as11b in(5,6) )*</w:t>
      </w:r>
    </w:p>
    <w:p w:rsidR="006A21E4" w:rsidRDefault="006A21E4" w:rsidP="006A21E4">
      <w:pPr>
        <w:spacing w:after="0" w:line="240" w:lineRule="auto"/>
      </w:pPr>
      <w:r>
        <w:t xml:space="preserve">       (3&lt;=as1_ao11DK &lt;=4| as1_ao11 &gt;=15 | as_ar11 &gt;=15) *</w:t>
      </w:r>
    </w:p>
    <w:p w:rsidR="006A21E4" w:rsidRDefault="006A21E4" w:rsidP="006A21E4">
      <w:pPr>
        <w:spacing w:after="0" w:line="240" w:lineRule="auto"/>
      </w:pPr>
      <w:r>
        <w:t xml:space="preserve">        (as11b1=5) then cnta2_5+1;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(as11b in(3,6)) *</w:t>
      </w:r>
    </w:p>
    <w:p w:rsidR="006A21E4" w:rsidRDefault="006A21E4" w:rsidP="006A21E4">
      <w:pPr>
        <w:spacing w:after="0" w:line="240" w:lineRule="auto"/>
      </w:pPr>
      <w:r>
        <w:t xml:space="preserve">          (3 &lt;=as2_ao11DK&lt;=4 | as2_ao11&gt;=15 | as_ar11 &gt;=15) *</w:t>
      </w:r>
    </w:p>
    <w:p w:rsidR="006A21E4" w:rsidRDefault="006A21E4" w:rsidP="006A21E4">
      <w:pPr>
        <w:spacing w:after="0" w:line="240" w:lineRule="auto"/>
      </w:pPr>
      <w:r>
        <w:t xml:space="preserve">            (as11b1=5) then cnta2_3+1;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as11=1 | as_ar11 &lt;15 | as11b1=1</w:t>
      </w:r>
    </w:p>
    <w:p w:rsidR="006A21E4" w:rsidRDefault="006A21E4" w:rsidP="006A21E4">
      <w:pPr>
        <w:spacing w:after="0" w:line="240" w:lineRule="auto"/>
      </w:pPr>
      <w:r>
        <w:t xml:space="preserve">             </w:t>
      </w:r>
      <w:proofErr w:type="gramStart"/>
      <w:r>
        <w:t>then</w:t>
      </w:r>
      <w:proofErr w:type="gramEnd"/>
      <w:r>
        <w:t xml:space="preserve"> cnta2_1+1;</w:t>
      </w:r>
    </w:p>
    <w:p w:rsidR="006A21E4" w:rsidRDefault="006A21E4" w:rsidP="006A21E4">
      <w:pPr>
        <w:spacing w:after="0" w:line="240" w:lineRule="auto"/>
      </w:pPr>
      <w:r>
        <w:lastRenderedPageBreak/>
        <w:t xml:space="preserve"> 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 </w:t>
      </w:r>
      <w:proofErr w:type="gramStart"/>
      <w:r>
        <w:t>if</w:t>
      </w:r>
      <w:proofErr w:type="gramEnd"/>
      <w:r>
        <w:t xml:space="preserve"> as11=.K | as1_ao11DK =.K | as2_ao11DK=.K |</w:t>
      </w:r>
    </w:p>
    <w:p w:rsidR="006A21E4" w:rsidRDefault="006A21E4" w:rsidP="006A21E4">
      <w:pPr>
        <w:spacing w:after="0" w:line="240" w:lineRule="auto"/>
      </w:pPr>
      <w:r>
        <w:t xml:space="preserve">                as_ar11=.K | as11b1=.K</w:t>
      </w:r>
    </w:p>
    <w:p w:rsidR="006A21E4" w:rsidRDefault="006A21E4" w:rsidP="006A21E4">
      <w:pPr>
        <w:spacing w:after="0" w:line="240" w:lineRule="auto"/>
      </w:pPr>
      <w:r>
        <w:t xml:space="preserve">                </w:t>
      </w:r>
      <w:proofErr w:type="gramStart"/>
      <w:r>
        <w:t>then</w:t>
      </w:r>
      <w:proofErr w:type="gramEnd"/>
      <w:r>
        <w:t xml:space="preserve"> cnta2_9+1;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(as13=5 ) * (3 &lt;=as1_ao13DK &lt;=4 |  as1_ao13 &gt;=15 | as_ar13 &gt;=15) |</w:t>
      </w:r>
    </w:p>
    <w:p w:rsidR="006A21E4" w:rsidRDefault="006A21E4" w:rsidP="006A21E4">
      <w:pPr>
        <w:spacing w:after="0" w:line="240" w:lineRule="auto"/>
      </w:pPr>
      <w:r>
        <w:t xml:space="preserve">       (</w:t>
      </w:r>
      <w:proofErr w:type="gramStart"/>
      <w:r>
        <w:t>as13a</w:t>
      </w:r>
      <w:proofErr w:type="gramEnd"/>
      <w:r>
        <w:t xml:space="preserve"> in (5,6) ) then cnta2_5+1;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</w:t>
      </w:r>
      <w:proofErr w:type="gramStart"/>
      <w:r>
        <w:t>if  as13a</w:t>
      </w:r>
      <w:proofErr w:type="gramEnd"/>
      <w:r>
        <w:t xml:space="preserve"> in(3,6)  then cnta2_3+1;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(as13=1 &amp; as13a=1) |( as_ar13 &lt;15)  then cnta2_1+1;</w:t>
      </w:r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  </w:t>
      </w:r>
      <w:proofErr w:type="gramStart"/>
      <w:r>
        <w:t>if</w:t>
      </w:r>
      <w:proofErr w:type="gramEnd"/>
      <w:r>
        <w:t xml:space="preserve"> as13=.K | as1_ao13DK =.K | as2_ao13DK=.K | as_ar13=.K | as13a=.K</w:t>
      </w:r>
    </w:p>
    <w:p w:rsidR="006A21E4" w:rsidRDefault="006A21E4" w:rsidP="006A21E4">
      <w:pPr>
        <w:spacing w:after="0" w:line="240" w:lineRule="auto"/>
      </w:pPr>
      <w:r>
        <w:t xml:space="preserve">                 </w:t>
      </w:r>
      <w:proofErr w:type="gramStart"/>
      <w:r>
        <w:t>then</w:t>
      </w:r>
      <w:proofErr w:type="gramEnd"/>
      <w:r>
        <w:t xml:space="preserve"> cnta2_9+1;</w:t>
      </w:r>
    </w:p>
    <w:p w:rsidR="006A21E4" w:rsidRDefault="006A21E4" w:rsidP="006A21E4">
      <w:pPr>
        <w:spacing w:after="0" w:line="240" w:lineRule="auto"/>
      </w:pPr>
      <w:r>
        <w:t xml:space="preserve">   %</w:t>
      </w:r>
      <w:proofErr w:type="gramStart"/>
      <w:r>
        <w:t>x3ormore(</w:t>
      </w:r>
      <w:proofErr w:type="gramEnd"/>
      <w:r>
        <w:t>as39,as39b,a2)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*** Has criterion 2 been met? ;</w:t>
      </w:r>
    </w:p>
    <w:p w:rsidR="006A21E4" w:rsidRDefault="006A21E4" w:rsidP="006A21E4">
      <w:pPr>
        <w:spacing w:after="0" w:line="240" w:lineRule="auto"/>
      </w:pPr>
      <w:r>
        <w:tab/>
        <w:t>*** Any of the above is sufficient;</w:t>
      </w:r>
    </w:p>
    <w:p w:rsidR="006A21E4" w:rsidRDefault="006A21E4" w:rsidP="006A21E4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cnta2_5&gt;0 then asd4a2=5;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cnta2_3&gt;0 then asd4a2=3;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cnta2_9&gt;0 then asd4a2=9;</w:t>
      </w:r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else</w:t>
      </w:r>
      <w:proofErr w:type="gramEnd"/>
      <w:r>
        <w:t xml:space="preserve"> asd4a2=1;</w:t>
      </w:r>
    </w:p>
    <w:p w:rsidR="006A21E4" w:rsidRDefault="006A21E4" w:rsidP="006A21E4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as11=. </w:t>
      </w:r>
      <w:proofErr w:type="gramStart"/>
      <w:r>
        <w:t>and</w:t>
      </w:r>
      <w:proofErr w:type="gramEnd"/>
      <w:r>
        <w:t xml:space="preserve"> as13=. </w:t>
      </w:r>
      <w:proofErr w:type="gramStart"/>
      <w:r>
        <w:t>then</w:t>
      </w:r>
      <w:proofErr w:type="gramEnd"/>
      <w:r>
        <w:t xml:space="preserve"> asd4a2=.;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********************************************************************;</w:t>
      </w:r>
    </w:p>
    <w:p w:rsidR="006A21E4" w:rsidRDefault="006A21E4" w:rsidP="006A21E4">
      <w:pPr>
        <w:spacing w:after="0" w:line="240" w:lineRule="auto"/>
      </w:pPr>
      <w:r>
        <w:t>***A3: Impulsivity...;</w:t>
      </w:r>
    </w:p>
    <w:p w:rsidR="006A21E4" w:rsidRDefault="006A21E4" w:rsidP="006A21E4">
      <w:pPr>
        <w:spacing w:after="0" w:line="240" w:lineRule="auto"/>
      </w:pPr>
      <w:r>
        <w:t xml:space="preserve"> cnta3_5=0</w:t>
      </w:r>
      <w:proofErr w:type="gramStart"/>
      <w:r>
        <w:t>;cnta3</w:t>
      </w:r>
      <w:proofErr w:type="gramEnd"/>
      <w:r>
        <w:t>_1=0;cnta3_3=0;cnta3_9=0;</w:t>
      </w:r>
    </w:p>
    <w:p w:rsidR="006A21E4" w:rsidRDefault="006A21E4" w:rsidP="006A21E4">
      <w:pPr>
        <w:spacing w:after="0" w:line="240" w:lineRule="auto"/>
      </w:pPr>
      <w:r>
        <w:t xml:space="preserve"> %chk5_</w:t>
      </w:r>
      <w:proofErr w:type="gramStart"/>
      <w:r>
        <w:t>6(</w:t>
      </w:r>
      <w:proofErr w:type="gramEnd"/>
      <w:r>
        <w:t>as25e,as1_ao25,as_ar25,a3,as2_ao25);</w:t>
      </w:r>
    </w:p>
    <w:p w:rsidR="006A21E4" w:rsidRDefault="006A21E4" w:rsidP="006A21E4">
      <w:pPr>
        <w:spacing w:after="0" w:line="240" w:lineRule="auto"/>
      </w:pPr>
      <w:r>
        <w:t xml:space="preserve"> %noage5_</w:t>
      </w:r>
      <w:proofErr w:type="gramStart"/>
      <w:r>
        <w:t>6(</w:t>
      </w:r>
      <w:proofErr w:type="gramEnd"/>
      <w:r>
        <w:t>as30,a3);</w:t>
      </w:r>
    </w:p>
    <w:p w:rsidR="006A21E4" w:rsidRDefault="006A21E4" w:rsidP="006A21E4">
      <w:pPr>
        <w:spacing w:after="0" w:line="240" w:lineRule="auto"/>
      </w:pPr>
      <w:r>
        <w:t xml:space="preserve"> %noage5_</w:t>
      </w:r>
      <w:proofErr w:type="gramStart"/>
      <w:r>
        <w:t>6(</w:t>
      </w:r>
      <w:proofErr w:type="gramEnd"/>
      <w:r>
        <w:t>as30a,a3);</w:t>
      </w:r>
    </w:p>
    <w:p w:rsidR="006A21E4" w:rsidRDefault="006A21E4" w:rsidP="006A21E4">
      <w:pPr>
        <w:spacing w:after="0" w:line="240" w:lineRule="auto"/>
      </w:pPr>
      <w:r>
        <w:t xml:space="preserve">       **assign clean if alc/drugs unknown, as33b will </w:t>
      </w:r>
      <w:proofErr w:type="gramStart"/>
      <w:r>
        <w:t>be  missing</w:t>
      </w:r>
      <w:proofErr w:type="gramEnd"/>
      <w:r>
        <w:t xml:space="preserve"> if never used substance;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as33=5 then do;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as33b in(1,.,.K) then cnta3_5+1;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as33b=5 then cnta3_3+1;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  <w:r>
        <w:t>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as33=1 then cnta3_1+1;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as33=.K then cnta3_9+1;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 *** Has criterion 3 been met? :</w:t>
      </w:r>
    </w:p>
    <w:p w:rsidR="006A21E4" w:rsidRDefault="006A21E4" w:rsidP="006A21E4">
      <w:pPr>
        <w:spacing w:after="0" w:line="240" w:lineRule="auto"/>
      </w:pPr>
      <w:r>
        <w:t xml:space="preserve">      *** Any of the above is sufficient;</w:t>
      </w:r>
    </w:p>
    <w:p w:rsidR="006A21E4" w:rsidRDefault="006A21E4" w:rsidP="006A21E4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cnta3_5&gt;0 then asd4a3=5;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cnta3_3&gt;0 then asd4a3=3;</w:t>
      </w:r>
    </w:p>
    <w:p w:rsidR="006A21E4" w:rsidRDefault="006A21E4" w:rsidP="006A21E4">
      <w:pPr>
        <w:spacing w:after="0" w:line="240" w:lineRule="auto"/>
      </w:pPr>
      <w:r>
        <w:lastRenderedPageBreak/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cnta3_9&gt;0 then asd4a3=9;</w:t>
      </w:r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else</w:t>
      </w:r>
      <w:proofErr w:type="gramEnd"/>
      <w:r>
        <w:t xml:space="preserve"> asd4a3=1;</w:t>
      </w:r>
    </w:p>
    <w:p w:rsidR="006A21E4" w:rsidRDefault="006A21E4" w:rsidP="006A21E4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as33=. </w:t>
      </w:r>
      <w:proofErr w:type="gramStart"/>
      <w:r>
        <w:t>then</w:t>
      </w:r>
      <w:proofErr w:type="gramEnd"/>
      <w:r>
        <w:t xml:space="preserve"> asd4a3=.;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********************************************************************;</w:t>
      </w:r>
    </w:p>
    <w:p w:rsidR="006A21E4" w:rsidRDefault="006A21E4" w:rsidP="006A21E4">
      <w:pPr>
        <w:spacing w:after="0" w:line="240" w:lineRule="auto"/>
      </w:pPr>
      <w:r>
        <w:t xml:space="preserve">  ***A4: Is irritable and aggressive as indicated by repeated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physical</w:t>
      </w:r>
      <w:proofErr w:type="gramEnd"/>
      <w:r>
        <w:t xml:space="preserve"> fights or assaults...;</w:t>
      </w:r>
    </w:p>
    <w:p w:rsidR="006A21E4" w:rsidRDefault="006A21E4" w:rsidP="006A21E4">
      <w:pPr>
        <w:spacing w:after="0" w:line="240" w:lineRule="auto"/>
      </w:pPr>
      <w:r>
        <w:t xml:space="preserve">     </w:t>
      </w:r>
    </w:p>
    <w:p w:rsidR="006A21E4" w:rsidRDefault="006A21E4" w:rsidP="006A21E4">
      <w:pPr>
        <w:spacing w:after="0" w:line="240" w:lineRule="auto"/>
        <w:rPr>
          <w:ins w:id="80" w:author="Nanette Rochberg" w:date="2010-05-21T16:34:00Z"/>
        </w:rPr>
      </w:pPr>
      <w:r>
        <w:t xml:space="preserve">   cnta4_5=0</w:t>
      </w:r>
      <w:proofErr w:type="gramStart"/>
      <w:r>
        <w:t>;cnta4</w:t>
      </w:r>
      <w:proofErr w:type="gramEnd"/>
      <w:r>
        <w:t>_1=0;cnta4_3=0;cnta4_9=0;</w:t>
      </w:r>
    </w:p>
    <w:p w:rsidR="00980D4E" w:rsidRDefault="00980D4E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       ***** </w:t>
      </w:r>
      <w:proofErr w:type="gramStart"/>
      <w:r>
        <w:t>evaluation</w:t>
      </w:r>
      <w:proofErr w:type="gramEnd"/>
      <w:r>
        <w:t xml:space="preserve"> of these 2 change so that any positive is sufficient </w:t>
      </w:r>
    </w:p>
    <w:p w:rsidR="006A21E4" w:rsidRDefault="006A21E4" w:rsidP="006A21E4">
      <w:pPr>
        <w:spacing w:after="0" w:line="240" w:lineRule="auto"/>
      </w:pPr>
      <w:r>
        <w:t xml:space="preserve">                                  (</w:t>
      </w:r>
      <w:proofErr w:type="gramStart"/>
      <w:r>
        <w:t>per</w:t>
      </w:r>
      <w:proofErr w:type="gramEnd"/>
      <w:r>
        <w:t xml:space="preserve"> VH, April 2008);         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</w:t>
      </w:r>
      <w:proofErr w:type="gramEnd"/>
      <w:del w:id="81" w:author="Nanette Rochberg" w:date="2012-10-23T19:02:00Z">
        <w:r w:rsidDel="004A3290">
          <w:delText>j1</w:delText>
        </w:r>
      </w:del>
      <w:r>
        <w:t>(as19,as1_ao19,as_ar19,a4</w:t>
      </w:r>
      <w:del w:id="82" w:author="Nanette Rochberg" w:date="2012-10-23T19:01:00Z">
        <w:r w:rsidR="004A3290" w:rsidDel="004A3290">
          <w:delText>a</w:delText>
        </w:r>
      </w:del>
      <w:r>
        <w:t>,as2_ao19)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</w:t>
      </w:r>
      <w:proofErr w:type="gramEnd"/>
      <w:del w:id="83" w:author="Nanette Rochberg" w:date="2012-10-23T19:02:00Z">
        <w:r w:rsidDel="004A3290">
          <w:delText>j1</w:delText>
        </w:r>
      </w:del>
      <w:r>
        <w:t>(as20,as1_ao20,as_ar20,a4</w:t>
      </w:r>
      <w:del w:id="84" w:author="Nanette Rochberg" w:date="2012-10-23T19:01:00Z">
        <w:r w:rsidR="004A3290" w:rsidDel="004A3290">
          <w:delText>a</w:delText>
        </w:r>
      </w:del>
      <w:r>
        <w:t>,as2_ao20)</w:t>
      </w:r>
    </w:p>
    <w:p w:rsidR="006A21E4" w:rsidRDefault="006A21E4" w:rsidP="006A21E4">
      <w:pPr>
        <w:spacing w:after="0" w:line="240" w:lineRule="auto"/>
      </w:pPr>
      <w:r>
        <w:t xml:space="preserve">   *****;</w:t>
      </w:r>
    </w:p>
    <w:p w:rsidR="006A21E4" w:rsidRDefault="006A21E4" w:rsidP="006A21E4">
      <w:pPr>
        <w:spacing w:after="0" w:line="240" w:lineRule="auto"/>
      </w:pPr>
      <w:r>
        <w:t xml:space="preserve">    </w:t>
      </w:r>
    </w:p>
    <w:p w:rsidR="006A21E4" w:rsidRDefault="006A21E4" w:rsidP="006A21E4">
      <w:pPr>
        <w:spacing w:after="0" w:line="240" w:lineRule="auto"/>
      </w:pPr>
      <w:r>
        <w:t xml:space="preserve">  %chk5_6</w:t>
      </w:r>
      <w:ins w:id="85" w:author="Nanette Rochberg" w:date="2012-10-02T12:07:00Z">
        <w:r w:rsidR="003C602C" w:rsidDel="003C602C">
          <w:t xml:space="preserve"> </w:t>
        </w:r>
      </w:ins>
      <w:del w:id="86" w:author="Nanette Rochberg" w:date="2012-10-02T12:07:00Z">
        <w:r w:rsidDel="003C602C">
          <w:delText>j1</w:delText>
        </w:r>
      </w:del>
      <w:r>
        <w:t>(as6</w:t>
      </w:r>
      <w:proofErr w:type="gramStart"/>
      <w:r>
        <w:t>,asa1</w:t>
      </w:r>
      <w:proofErr w:type="gramEnd"/>
      <w:r>
        <w:t>_ao6,asa_ar6,a4,asa2_ao6)</w:t>
      </w:r>
    </w:p>
    <w:p w:rsidR="006A21E4" w:rsidRDefault="006A21E4" w:rsidP="006A21E4">
      <w:pPr>
        <w:spacing w:after="0" w:line="240" w:lineRule="auto"/>
      </w:pPr>
      <w:r>
        <w:t xml:space="preserve">  %chk5_</w:t>
      </w:r>
      <w:proofErr w:type="gramStart"/>
      <w:r>
        <w:t>6</w:t>
      </w:r>
      <w:proofErr w:type="gramEnd"/>
      <w:del w:id="87" w:author="Nanette Rochberg" w:date="2012-10-02T12:07:00Z">
        <w:r w:rsidDel="003C602C">
          <w:delText>j1</w:delText>
        </w:r>
      </w:del>
      <w:r>
        <w:t>(as6b,asc1_ao6,asc_ar6,a4,asc2_ao6)</w:t>
      </w:r>
    </w:p>
    <w:p w:rsidR="006A21E4" w:rsidRDefault="006A21E4" w:rsidP="006A21E4">
      <w:pPr>
        <w:spacing w:after="0" w:line="240" w:lineRule="auto"/>
      </w:pPr>
      <w:r>
        <w:t xml:space="preserve">  %chk5_</w:t>
      </w:r>
      <w:proofErr w:type="gramStart"/>
      <w:r>
        <w:t>6</w:t>
      </w:r>
      <w:proofErr w:type="gramEnd"/>
      <w:del w:id="88" w:author="Nanette Rochberg" w:date="2012-10-02T12:07:00Z">
        <w:r w:rsidDel="003C602C">
          <w:delText>j1</w:delText>
        </w:r>
      </w:del>
      <w:r>
        <w:t>(as6d,ase1_ao6,ase_ar6,a4,ase2_ao6)</w:t>
      </w:r>
    </w:p>
    <w:p w:rsidR="006A21E4" w:rsidRDefault="006A21E4" w:rsidP="006A21E4">
      <w:pPr>
        <w:spacing w:after="0" w:line="240" w:lineRule="auto"/>
      </w:pPr>
      <w:r>
        <w:t xml:space="preserve">  %chk5_</w:t>
      </w:r>
      <w:proofErr w:type="gramStart"/>
      <w:r>
        <w:t>6</w:t>
      </w:r>
      <w:proofErr w:type="gramEnd"/>
      <w:del w:id="89" w:author="Nanette Rochberg" w:date="2012-10-02T12:07:00Z">
        <w:r w:rsidDel="003C602C">
          <w:delText>j1</w:delText>
        </w:r>
      </w:del>
      <w:r>
        <w:t>(as21,as1_ao21,as_ar21,a4,as2_ao21)</w:t>
      </w:r>
    </w:p>
    <w:p w:rsidR="006A21E4" w:rsidRDefault="006A21E4" w:rsidP="006A21E4">
      <w:pPr>
        <w:spacing w:after="0" w:line="240" w:lineRule="auto"/>
      </w:pPr>
      <w:r>
        <w:t xml:space="preserve">  %chk5_</w:t>
      </w:r>
      <w:proofErr w:type="gramStart"/>
      <w:r>
        <w:t>6</w:t>
      </w:r>
      <w:proofErr w:type="gramEnd"/>
      <w:del w:id="90" w:author="Nanette Rochberg" w:date="2012-10-02T12:07:00Z">
        <w:r w:rsidDel="003C602C">
          <w:delText>j1</w:delText>
        </w:r>
      </w:del>
      <w:r>
        <w:t>(as27,as1_ao27,as_ar27,a4,as2_ao27)</w:t>
      </w:r>
    </w:p>
    <w:p w:rsidR="006A21E4" w:rsidRDefault="006A21E4" w:rsidP="006A21E4">
      <w:pPr>
        <w:spacing w:after="0" w:line="240" w:lineRule="auto"/>
      </w:pPr>
      <w:r>
        <w:t xml:space="preserve">  </w:t>
      </w:r>
    </w:p>
    <w:p w:rsidR="006A21E4" w:rsidRDefault="006A21E4" w:rsidP="006A21E4">
      <w:pPr>
        <w:spacing w:after="0" w:line="240" w:lineRule="auto"/>
      </w:pPr>
      <w:r>
        <w:t xml:space="preserve">   ********* </w:t>
      </w:r>
      <w:proofErr w:type="gramStart"/>
      <w:r>
        <w:t>Has  criterion</w:t>
      </w:r>
      <w:proofErr w:type="gramEnd"/>
      <w:r>
        <w:t xml:space="preserve"> 4 been met?  ;</w:t>
      </w:r>
    </w:p>
    <w:p w:rsidR="006A21E4" w:rsidDel="00111B40" w:rsidRDefault="006A21E4" w:rsidP="00111B40">
      <w:pPr>
        <w:spacing w:after="0" w:line="240" w:lineRule="auto"/>
        <w:rPr>
          <w:del w:id="91" w:author="Nanette Rochberg" w:date="2012-10-02T12:13:00Z"/>
        </w:rPr>
      </w:pPr>
      <w:r>
        <w:t xml:space="preserve">      </w:t>
      </w:r>
      <w:del w:id="92" w:author="Nanette Rochberg" w:date="2012-10-02T12:13:00Z">
        <w:r w:rsidDel="00111B40">
          <w:delText>if a4a=5 then asd4a4=5;</w:delText>
        </w:r>
      </w:del>
    </w:p>
    <w:p w:rsidR="00000000" w:rsidRDefault="006A21E4">
      <w:pPr>
        <w:spacing w:after="0" w:line="240" w:lineRule="auto"/>
        <w:rPr>
          <w:del w:id="93" w:author="Nanette Rochberg" w:date="2012-10-02T12:13:00Z"/>
        </w:rPr>
      </w:pPr>
      <w:del w:id="94" w:author="Nanette Rochberg" w:date="2012-10-02T12:13:00Z">
        <w:r w:rsidDel="00111B40">
          <w:delText xml:space="preserve">      else</w:delText>
        </w:r>
      </w:del>
    </w:p>
    <w:p w:rsidR="00000000" w:rsidRDefault="006A21E4">
      <w:pPr>
        <w:spacing w:after="0" w:line="240" w:lineRule="auto"/>
        <w:rPr>
          <w:del w:id="95" w:author="Nanette Rochberg" w:date="2012-10-02T12:13:00Z"/>
        </w:rPr>
      </w:pPr>
      <w:del w:id="96" w:author="Nanette Rochberg" w:date="2012-10-02T12:13:00Z">
        <w:r w:rsidDel="00111B40">
          <w:delText xml:space="preserve">         if a4a=3 then asd4a4=3;</w:delText>
        </w:r>
      </w:del>
    </w:p>
    <w:p w:rsidR="00000000" w:rsidRDefault="006A21E4">
      <w:pPr>
        <w:spacing w:after="0" w:line="240" w:lineRule="auto"/>
        <w:rPr>
          <w:del w:id="97" w:author="Nanette Rochberg" w:date="2012-10-02T12:13:00Z"/>
        </w:rPr>
      </w:pPr>
      <w:del w:id="98" w:author="Nanette Rochberg" w:date="2012-10-02T12:13:00Z">
        <w:r w:rsidDel="00111B40">
          <w:delText xml:space="preserve">         else</w:delText>
        </w:r>
      </w:del>
    </w:p>
    <w:p w:rsidR="00000000" w:rsidRDefault="006A21E4">
      <w:pPr>
        <w:spacing w:after="0" w:line="240" w:lineRule="auto"/>
        <w:rPr>
          <w:del w:id="99" w:author="Nanette Rochberg" w:date="2012-10-02T12:13:00Z"/>
        </w:rPr>
      </w:pPr>
      <w:del w:id="100" w:author="Nanette Rochberg" w:date="2012-10-02T12:13:00Z">
        <w:r w:rsidDel="00111B40">
          <w:delText xml:space="preserve">            if a4a=9 then asd4a4=9;</w:delText>
        </w:r>
      </w:del>
    </w:p>
    <w:p w:rsidR="00000000" w:rsidRDefault="006A21E4">
      <w:pPr>
        <w:spacing w:after="0" w:line="240" w:lineRule="auto"/>
        <w:rPr>
          <w:del w:id="101" w:author="Nanette Rochberg" w:date="2012-10-02T12:13:00Z"/>
        </w:rPr>
      </w:pPr>
      <w:del w:id="102" w:author="Nanette Rochberg" w:date="2012-10-02T12:13:00Z">
        <w:r w:rsidDel="00111B40">
          <w:delText xml:space="preserve">              else asd4a4=1;</w:delText>
        </w:r>
      </w:del>
    </w:p>
    <w:p w:rsidR="00000000" w:rsidRDefault="006A21E4">
      <w:pPr>
        <w:spacing w:after="0" w:line="240" w:lineRule="auto"/>
        <w:rPr>
          <w:ins w:id="103" w:author="Nanette Rochberg" w:date="2012-10-02T12:12:00Z"/>
        </w:rPr>
      </w:pPr>
      <w:del w:id="104" w:author="Nanette Rochberg" w:date="2012-10-02T12:13:00Z">
        <w:r w:rsidDel="00111B40">
          <w:delText xml:space="preserve">   if as6=. and as19=. &amp; as20=. then asd4a4=.;</w:delText>
        </w:r>
      </w:del>
    </w:p>
    <w:p w:rsidR="00111B40" w:rsidRDefault="00111B40" w:rsidP="00111B40">
      <w:pPr>
        <w:spacing w:after="0" w:line="240" w:lineRule="auto"/>
        <w:rPr>
          <w:ins w:id="105" w:author="Nanette Rochberg" w:date="2012-10-02T12:12:00Z"/>
        </w:rPr>
      </w:pPr>
      <w:proofErr w:type="gramStart"/>
      <w:ins w:id="106" w:author="Nanette Rochberg" w:date="2012-10-02T12:12:00Z">
        <w:r>
          <w:t>if  cnta4</w:t>
        </w:r>
        <w:proofErr w:type="gramEnd"/>
        <w:r>
          <w:t>_5&gt;0 then asd4a4=5;</w:t>
        </w:r>
      </w:ins>
    </w:p>
    <w:p w:rsidR="00111B40" w:rsidRDefault="00111B40" w:rsidP="00111B40">
      <w:pPr>
        <w:spacing w:after="0" w:line="240" w:lineRule="auto"/>
        <w:rPr>
          <w:ins w:id="107" w:author="Nanette Rochberg" w:date="2012-10-02T12:12:00Z"/>
        </w:rPr>
      </w:pPr>
      <w:ins w:id="108" w:author="Nanette Rochberg" w:date="2012-10-02T12:12:00Z">
        <w:r>
          <w:t xml:space="preserve">      </w:t>
        </w:r>
        <w:proofErr w:type="gramStart"/>
        <w:r>
          <w:t>else</w:t>
        </w:r>
        <w:proofErr w:type="gramEnd"/>
      </w:ins>
    </w:p>
    <w:p w:rsidR="00111B40" w:rsidRDefault="00111B40" w:rsidP="00111B40">
      <w:pPr>
        <w:spacing w:after="0" w:line="240" w:lineRule="auto"/>
        <w:rPr>
          <w:ins w:id="109" w:author="Nanette Rochberg" w:date="2012-10-02T12:12:00Z"/>
        </w:rPr>
      </w:pPr>
      <w:ins w:id="110" w:author="Nanette Rochberg" w:date="2012-10-02T12:12:00Z">
        <w:r>
          <w:t xml:space="preserve">         </w:t>
        </w:r>
        <w:proofErr w:type="gramStart"/>
        <w:r>
          <w:t>if  cnta4</w:t>
        </w:r>
        <w:proofErr w:type="gramEnd"/>
        <w:r>
          <w:t>_3&gt;0 then asd4a4=3;</w:t>
        </w:r>
      </w:ins>
    </w:p>
    <w:p w:rsidR="00111B40" w:rsidRDefault="00111B40" w:rsidP="00111B40">
      <w:pPr>
        <w:spacing w:after="0" w:line="240" w:lineRule="auto"/>
        <w:rPr>
          <w:ins w:id="111" w:author="Nanette Rochberg" w:date="2012-10-02T12:12:00Z"/>
        </w:rPr>
      </w:pPr>
      <w:ins w:id="112" w:author="Nanette Rochberg" w:date="2012-10-02T12:12:00Z">
        <w:r>
          <w:t xml:space="preserve">         </w:t>
        </w:r>
        <w:proofErr w:type="gramStart"/>
        <w:r>
          <w:t>else</w:t>
        </w:r>
        <w:proofErr w:type="gramEnd"/>
      </w:ins>
    </w:p>
    <w:p w:rsidR="00111B40" w:rsidRDefault="00111B40" w:rsidP="00111B40">
      <w:pPr>
        <w:spacing w:after="0" w:line="240" w:lineRule="auto"/>
        <w:rPr>
          <w:ins w:id="113" w:author="Nanette Rochberg" w:date="2012-10-02T12:12:00Z"/>
        </w:rPr>
      </w:pPr>
      <w:ins w:id="114" w:author="Nanette Rochberg" w:date="2012-10-02T12:12:00Z">
        <w:r>
          <w:t xml:space="preserve">            </w:t>
        </w:r>
        <w:proofErr w:type="gramStart"/>
        <w:r>
          <w:t>if  cnta4</w:t>
        </w:r>
        <w:proofErr w:type="gramEnd"/>
        <w:r>
          <w:t>_9&gt;0 then asd4a4=9;</w:t>
        </w:r>
      </w:ins>
    </w:p>
    <w:p w:rsidR="00111B40" w:rsidRDefault="00111B40" w:rsidP="00111B40">
      <w:pPr>
        <w:spacing w:after="0" w:line="240" w:lineRule="auto"/>
        <w:rPr>
          <w:ins w:id="115" w:author="Nanette Rochberg" w:date="2012-10-02T12:12:00Z"/>
        </w:rPr>
      </w:pPr>
      <w:ins w:id="116" w:author="Nanette Rochberg" w:date="2012-10-02T12:12:00Z">
        <w:r>
          <w:t xml:space="preserve">              </w:t>
        </w:r>
        <w:proofErr w:type="gramStart"/>
        <w:r>
          <w:t>else</w:t>
        </w:r>
        <w:proofErr w:type="gramEnd"/>
        <w:r>
          <w:t xml:space="preserve"> asd4a4=1;</w:t>
        </w:r>
      </w:ins>
    </w:p>
    <w:p w:rsidR="00111B40" w:rsidRDefault="00111B40" w:rsidP="00111B40">
      <w:pPr>
        <w:spacing w:after="0" w:line="240" w:lineRule="auto"/>
      </w:pPr>
      <w:ins w:id="117" w:author="Nanette Rochberg" w:date="2012-10-02T12:12:00Z">
        <w:r>
          <w:t xml:space="preserve">   </w:t>
        </w:r>
        <w:proofErr w:type="gramStart"/>
        <w:r>
          <w:t>if</w:t>
        </w:r>
        <w:proofErr w:type="gramEnd"/>
        <w:r>
          <w:t xml:space="preserve"> as6=. </w:t>
        </w:r>
        <w:proofErr w:type="gramStart"/>
        <w:r>
          <w:t>and</w:t>
        </w:r>
        <w:proofErr w:type="gramEnd"/>
        <w:r>
          <w:t xml:space="preserve"> as19=. &amp; as20=. </w:t>
        </w:r>
        <w:proofErr w:type="gramStart"/>
        <w:r>
          <w:t>then</w:t>
        </w:r>
        <w:proofErr w:type="gramEnd"/>
        <w:r>
          <w:t xml:space="preserve"> asd4a4=.;</w:t>
        </w:r>
      </w:ins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 ********************************************************************;</w:t>
      </w:r>
    </w:p>
    <w:p w:rsidR="006A21E4" w:rsidRDefault="006A21E4" w:rsidP="006A21E4">
      <w:pPr>
        <w:spacing w:after="0" w:line="240" w:lineRule="auto"/>
      </w:pPr>
      <w:r>
        <w:t xml:space="preserve">  ****A5: Reckless disregard for safety of self or others...;</w:t>
      </w:r>
    </w:p>
    <w:p w:rsidR="006A21E4" w:rsidRDefault="006A21E4" w:rsidP="006A21E4">
      <w:pPr>
        <w:spacing w:after="0" w:line="240" w:lineRule="auto"/>
      </w:pPr>
      <w:r>
        <w:t xml:space="preserve">      </w:t>
      </w:r>
    </w:p>
    <w:p w:rsidR="006A21E4" w:rsidRDefault="006A21E4" w:rsidP="006A21E4">
      <w:pPr>
        <w:spacing w:after="0" w:line="240" w:lineRule="auto"/>
      </w:pPr>
      <w:r>
        <w:t xml:space="preserve">   cnta5_5=0</w:t>
      </w:r>
      <w:proofErr w:type="gramStart"/>
      <w:r>
        <w:t>;cnta5</w:t>
      </w:r>
      <w:proofErr w:type="gramEnd"/>
      <w:r>
        <w:t>_1=0;cnta5_3=0;cnta5_9=0;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as25b,as1_ao25,as_ar25,a5,as2_ao25)</w:t>
      </w:r>
    </w:p>
    <w:p w:rsidR="006A21E4" w:rsidRDefault="006A21E4" w:rsidP="006A21E4">
      <w:pPr>
        <w:spacing w:after="0" w:line="240" w:lineRule="auto"/>
      </w:pPr>
      <w:r>
        <w:t xml:space="preserve">   %</w:t>
      </w:r>
      <w:proofErr w:type="gramStart"/>
      <w:r>
        <w:t>noage5(</w:t>
      </w:r>
      <w:proofErr w:type="gramEnd"/>
      <w:r>
        <w:t>as37,a5)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as38,as1_ao38,as_ar38,a5,as2_ao38)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as38a,as1_ao38,as_ar38,a5,as2_ao38)</w:t>
      </w:r>
    </w:p>
    <w:p w:rsidR="006A21E4" w:rsidRDefault="006A21E4" w:rsidP="006A21E4">
      <w:pPr>
        <w:spacing w:after="0" w:line="240" w:lineRule="auto"/>
      </w:pPr>
      <w:r>
        <w:t xml:space="preserve">        *** AS28 note: handscore requires 3 or more tickets;</w:t>
      </w:r>
    </w:p>
    <w:p w:rsidR="006A21E4" w:rsidRDefault="006A21E4" w:rsidP="006A21E4">
      <w:pPr>
        <w:spacing w:after="0" w:line="240" w:lineRule="auto"/>
      </w:pPr>
      <w:r>
        <w:lastRenderedPageBreak/>
        <w:t xml:space="preserve">        *   AS28A1 asks 'at least 4';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(as28 in (5,6))  *</w:t>
      </w:r>
    </w:p>
    <w:p w:rsidR="006A21E4" w:rsidRDefault="006A21E4" w:rsidP="006A21E4">
      <w:pPr>
        <w:spacing w:after="0" w:line="240" w:lineRule="auto"/>
      </w:pPr>
      <w:r>
        <w:t xml:space="preserve">       (3&lt;=as1_ao28DK &lt;=4| as1_ao28 &gt;=15 | as_ar28 &gt;=15)</w:t>
      </w:r>
    </w:p>
    <w:p w:rsidR="006A21E4" w:rsidRDefault="006A21E4" w:rsidP="006A21E4">
      <w:pPr>
        <w:spacing w:after="0" w:line="240" w:lineRule="auto"/>
      </w:pPr>
      <w:r>
        <w:t xml:space="preserve">         * ((as28a&gt;=3) | (as28a=.K &amp; as28a1=5))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then</w:t>
      </w:r>
      <w:proofErr w:type="gramEnd"/>
      <w:r>
        <w:t xml:space="preserve"> cnta5_5+1;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(as28 in(3,6)) *</w:t>
      </w:r>
    </w:p>
    <w:p w:rsidR="006A21E4" w:rsidRDefault="006A21E4" w:rsidP="006A21E4">
      <w:pPr>
        <w:spacing w:after="0" w:line="240" w:lineRule="auto"/>
      </w:pPr>
      <w:r>
        <w:t xml:space="preserve">          (3 &lt;=as2_ao28DK&lt;=4 | as2_ao28&gt;=15 | as_ar28 &gt;=15)</w:t>
      </w:r>
    </w:p>
    <w:p w:rsidR="006A21E4" w:rsidRDefault="006A21E4" w:rsidP="006A21E4">
      <w:pPr>
        <w:spacing w:after="0" w:line="240" w:lineRule="auto"/>
      </w:pPr>
      <w:r>
        <w:t xml:space="preserve">          * ((as28a&gt;=3) | (as28a=.K &amp; as28a1=5))</w:t>
      </w:r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then</w:t>
      </w:r>
      <w:proofErr w:type="gramEnd"/>
      <w:r>
        <w:t xml:space="preserve"> cnta5_3+1;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(as28=1) | (0&lt;=as28a1&lt;3)|(as28a=.K &amp; as28a1=1)</w:t>
      </w:r>
    </w:p>
    <w:p w:rsidR="006A21E4" w:rsidRDefault="006A21E4" w:rsidP="006A21E4">
      <w:pPr>
        <w:spacing w:after="0" w:line="240" w:lineRule="auto"/>
      </w:pPr>
      <w:r>
        <w:t xml:space="preserve">            | </w:t>
      </w:r>
      <w:proofErr w:type="gramStart"/>
      <w:r>
        <w:t>( 1</w:t>
      </w:r>
      <w:proofErr w:type="gramEnd"/>
      <w:r>
        <w:t>&lt;=as_ar28 &lt;15)</w:t>
      </w:r>
    </w:p>
    <w:p w:rsidR="006A21E4" w:rsidRDefault="006A21E4" w:rsidP="006A21E4">
      <w:pPr>
        <w:spacing w:after="0" w:line="240" w:lineRule="auto"/>
      </w:pPr>
      <w:r>
        <w:t xml:space="preserve">             </w:t>
      </w:r>
      <w:proofErr w:type="gramStart"/>
      <w:r>
        <w:t>then</w:t>
      </w:r>
      <w:proofErr w:type="gramEnd"/>
      <w:r>
        <w:t xml:space="preserve"> cnta5_1+1;</w:t>
      </w:r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 </w:t>
      </w:r>
      <w:proofErr w:type="gramStart"/>
      <w:r>
        <w:t>if</w:t>
      </w:r>
      <w:proofErr w:type="gramEnd"/>
      <w:r>
        <w:t xml:space="preserve"> as28=.K | as1_ao28 =.K | as2_ao28=.K |</w:t>
      </w:r>
    </w:p>
    <w:p w:rsidR="006A21E4" w:rsidRDefault="006A21E4" w:rsidP="006A21E4">
      <w:pPr>
        <w:spacing w:after="0" w:line="240" w:lineRule="auto"/>
      </w:pPr>
      <w:r>
        <w:t xml:space="preserve">                as_ar28=.K | as28a1=.K</w:t>
      </w:r>
    </w:p>
    <w:p w:rsidR="006A21E4" w:rsidRDefault="006A21E4" w:rsidP="006A21E4">
      <w:pPr>
        <w:spacing w:after="0" w:line="240" w:lineRule="auto"/>
      </w:pPr>
      <w:r>
        <w:t xml:space="preserve">                </w:t>
      </w:r>
      <w:proofErr w:type="gramStart"/>
      <w:r>
        <w:t>then</w:t>
      </w:r>
      <w:proofErr w:type="gramEnd"/>
      <w:r>
        <w:t xml:space="preserve"> cnta5_9+1;</w:t>
      </w:r>
    </w:p>
    <w:p w:rsidR="006A21E4" w:rsidRDefault="006A21E4" w:rsidP="006A21E4">
      <w:pPr>
        <w:spacing w:after="0" w:line="240" w:lineRule="auto"/>
      </w:pPr>
      <w:r>
        <w:tab/>
      </w:r>
      <w:r>
        <w:tab/>
        <w:t xml:space="preserve"> *** Has criterion 5 been met? ;</w:t>
      </w:r>
    </w:p>
    <w:p w:rsidR="006A21E4" w:rsidRDefault="006A21E4" w:rsidP="006A21E4">
      <w:pPr>
        <w:spacing w:after="0" w:line="240" w:lineRule="auto"/>
      </w:pPr>
      <w:r>
        <w:tab/>
      </w:r>
      <w:r>
        <w:tab/>
        <w:t xml:space="preserve"> *** Any of the above is sufficient;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cnta5_5&gt;0 then asd4a5=5;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cnta5_3&gt;0 then asd4a5=3;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cnta5_9&gt;0 then asd4a5=9;</w:t>
      </w:r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asd4a5=1;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as28=. </w:t>
      </w:r>
      <w:proofErr w:type="gramStart"/>
      <w:r>
        <w:t>and</w:t>
      </w:r>
      <w:proofErr w:type="gramEnd"/>
      <w:r>
        <w:t xml:space="preserve"> as37=. &amp; as38=. </w:t>
      </w:r>
      <w:proofErr w:type="gramStart"/>
      <w:r>
        <w:t>then</w:t>
      </w:r>
      <w:proofErr w:type="gramEnd"/>
      <w:r>
        <w:t xml:space="preserve"> asd4a5=.;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********************************************************************;</w:t>
      </w:r>
    </w:p>
    <w:p w:rsidR="006A21E4" w:rsidRDefault="006A21E4" w:rsidP="006A21E4">
      <w:pPr>
        <w:spacing w:after="0" w:line="240" w:lineRule="auto"/>
      </w:pPr>
      <w:r>
        <w:t xml:space="preserve">  ****A6: Consistent irresponsibility. </w:t>
      </w:r>
      <w:proofErr w:type="gramStart"/>
      <w:r>
        <w:t>as</w:t>
      </w:r>
      <w:proofErr w:type="gramEnd"/>
      <w:r>
        <w:t xml:space="preserve"> indicated by repeated</w:t>
      </w:r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failure</w:t>
      </w:r>
      <w:proofErr w:type="gramEnd"/>
      <w:r>
        <w:t xml:space="preserve"> to sustain consistent work behavior or honor</w:t>
      </w:r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financial</w:t>
      </w:r>
      <w:proofErr w:type="gramEnd"/>
      <w:r>
        <w:t xml:space="preserve"> obligations;</w:t>
      </w:r>
    </w:p>
    <w:p w:rsidR="006A21E4" w:rsidRDefault="006A21E4" w:rsidP="006A21E4">
      <w:pPr>
        <w:spacing w:after="0" w:line="240" w:lineRule="auto"/>
      </w:pPr>
      <w:r>
        <w:t xml:space="preserve">   cnta6_5=0</w:t>
      </w:r>
      <w:proofErr w:type="gramStart"/>
      <w:r>
        <w:t>;cnta6</w:t>
      </w:r>
      <w:proofErr w:type="gramEnd"/>
      <w:r>
        <w:t>_1=0;cnta6_3=0;cnta6_9=0;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as24,as1_ao24,as_ar24,a6,as2_ao24)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as25a,as1_ao25,as_ar25,a6,as2_ao25)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as25c,as1_ao25,as_ar25,a6,as2_ao25)</w:t>
      </w:r>
    </w:p>
    <w:p w:rsidR="006A21E4" w:rsidRDefault="006A21E4" w:rsidP="006A21E4">
      <w:pPr>
        <w:spacing w:after="0" w:line="240" w:lineRule="auto"/>
      </w:pPr>
      <w:r>
        <w:t xml:space="preserve">   %chk5_</w:t>
      </w:r>
      <w:proofErr w:type="gramStart"/>
      <w:r>
        <w:t>6(</w:t>
      </w:r>
      <w:proofErr w:type="gramEnd"/>
      <w:r>
        <w:t>as25d,as1_ao25,as_ar25,a6,as2_ao25)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(as32=5)*(as32a =1)*(as32b in(.,1))  then cnta6_5+1;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(as32=5)*(as32a =1)*(as32b =5 )  then cnta6_3+1;</w:t>
      </w:r>
    </w:p>
    <w:p w:rsidR="006A21E4" w:rsidRDefault="006A21E4" w:rsidP="006A21E4">
      <w:pPr>
        <w:spacing w:after="0" w:line="240" w:lineRule="auto"/>
      </w:pPr>
      <w:r>
        <w:tab/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as32=1 |  as32a=5 then cnta6_1+1;</w:t>
      </w:r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  </w:t>
      </w:r>
      <w:proofErr w:type="gramStart"/>
      <w:r>
        <w:t>if</w:t>
      </w:r>
      <w:proofErr w:type="gramEnd"/>
      <w:r>
        <w:t xml:space="preserve"> as32=.K | as32a=.K | as32b= .K  then cnta6_9+1;</w:t>
      </w:r>
    </w:p>
    <w:p w:rsidR="006A21E4" w:rsidRDefault="006A21E4" w:rsidP="006A21E4">
      <w:pPr>
        <w:spacing w:after="0" w:line="240" w:lineRule="auto"/>
      </w:pPr>
      <w:r>
        <w:t xml:space="preserve">   *** Has criterion 6 been met? ;</w:t>
      </w:r>
    </w:p>
    <w:p w:rsidR="006A21E4" w:rsidRDefault="006A21E4" w:rsidP="006A21E4">
      <w:pPr>
        <w:spacing w:after="0" w:line="240" w:lineRule="auto"/>
      </w:pPr>
      <w:r>
        <w:tab/>
        <w:t>*** Any of the above is sufficient;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cnta6_5&gt;0 then asd4a6=5;</w:t>
      </w:r>
    </w:p>
    <w:p w:rsidR="006A21E4" w:rsidRDefault="006A21E4" w:rsidP="006A21E4">
      <w:pPr>
        <w:spacing w:after="0" w:line="240" w:lineRule="auto"/>
      </w:pPr>
      <w:r>
        <w:lastRenderedPageBreak/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cnta6_3&gt;0 then asd4a6=3;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cnta6_9&gt;0 then asd4a6=9;</w:t>
      </w:r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asd4a6=1;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as24=. &amp; as31=. &amp; as32=. &amp; as38=. </w:t>
      </w:r>
      <w:proofErr w:type="gramStart"/>
      <w:r>
        <w:t>then</w:t>
      </w:r>
      <w:proofErr w:type="gramEnd"/>
      <w:r>
        <w:t xml:space="preserve"> asd4a6=.;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********************************************************************;</w:t>
      </w:r>
    </w:p>
    <w:p w:rsidR="006A21E4" w:rsidRDefault="006A21E4" w:rsidP="006A21E4">
      <w:pPr>
        <w:spacing w:after="0" w:line="240" w:lineRule="auto"/>
      </w:pPr>
      <w:r>
        <w:t>**A7: lack of remorse...;</w:t>
      </w:r>
    </w:p>
    <w:p w:rsidR="006A21E4" w:rsidRDefault="006A21E4" w:rsidP="006A21E4">
      <w:pPr>
        <w:spacing w:after="0" w:line="240" w:lineRule="auto"/>
      </w:pPr>
      <w:r>
        <w:t xml:space="preserve">   cnta7_5=0</w:t>
      </w:r>
      <w:proofErr w:type="gramStart"/>
      <w:r>
        <w:t>;cnta7</w:t>
      </w:r>
      <w:proofErr w:type="gramEnd"/>
      <w:r>
        <w:t>_1=0;cnta7_3=0;cnta7_9=0;</w:t>
      </w:r>
    </w:p>
    <w:p w:rsidR="006A21E4" w:rsidRDefault="006A21E4" w:rsidP="006A21E4">
      <w:pPr>
        <w:spacing w:after="0" w:line="240" w:lineRule="auto"/>
      </w:pPr>
      <w:r>
        <w:t xml:space="preserve">   %noage5_</w:t>
      </w:r>
      <w:proofErr w:type="gramStart"/>
      <w:r>
        <w:t>6(</w:t>
      </w:r>
      <w:proofErr w:type="gramEnd"/>
      <w:r>
        <w:t>as40,a7)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as43a=1 then cnta7_5+1;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as43a=.K then cnta7_9+1;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as43a=5 then cnta7_1+1;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as43b=5 then cnta7_5+1;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as43b=.K then cnta7_9+1;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as43b=1 then cnta7_1+1;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    *** Has criterion 7 been met? 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cnta7_5&gt;0 then asd4a7=5;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cnta7_3&gt;0 then asd4a7=3;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cnta7_9&gt;0 then asd4a7=9;</w:t>
      </w:r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asd4a7=1;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as40=. </w:t>
      </w:r>
      <w:proofErr w:type="gramStart"/>
      <w:r>
        <w:t>then</w:t>
      </w:r>
      <w:proofErr w:type="gramEnd"/>
      <w:r>
        <w:t xml:space="preserve"> asd4a7=.;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****** ASSIGN VALUE FOR CRITERION A (Adult ASPD);</w:t>
      </w:r>
    </w:p>
    <w:p w:rsidR="006A21E4" w:rsidRDefault="006A21E4" w:rsidP="006A21E4">
      <w:pPr>
        <w:spacing w:after="0" w:line="240" w:lineRule="auto"/>
      </w:pPr>
      <w:r>
        <w:t xml:space="preserve"> asd4a5sx=0;</w:t>
      </w:r>
    </w:p>
    <w:p w:rsidR="006A21E4" w:rsidRDefault="006A21E4" w:rsidP="006A21E4">
      <w:pPr>
        <w:spacing w:after="0" w:line="240" w:lineRule="auto"/>
      </w:pPr>
      <w:r>
        <w:t xml:space="preserve"> asd4a3sx=0;</w:t>
      </w:r>
    </w:p>
    <w:p w:rsidR="006A21E4" w:rsidRDefault="006A21E4" w:rsidP="006A21E4">
      <w:pPr>
        <w:spacing w:after="0" w:line="240" w:lineRule="auto"/>
      </w:pPr>
      <w:r>
        <w:t xml:space="preserve"> asd4a9sx=0;</w:t>
      </w:r>
    </w:p>
    <w:p w:rsidR="006A21E4" w:rsidRDefault="006A21E4" w:rsidP="006A21E4">
      <w:pPr>
        <w:spacing w:after="0" w:line="240" w:lineRule="auto"/>
      </w:pPr>
      <w:r>
        <w:t xml:space="preserve"> asd4amsx=0;</w:t>
      </w:r>
    </w:p>
    <w:p w:rsidR="006A21E4" w:rsidRDefault="006A21E4" w:rsidP="006A21E4">
      <w:pPr>
        <w:spacing w:after="0" w:line="240" w:lineRule="auto"/>
      </w:pPr>
      <w:r>
        <w:t xml:space="preserve"> asd4asx=0;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array</w:t>
      </w:r>
      <w:proofErr w:type="gramEnd"/>
      <w:r>
        <w:t xml:space="preserve"> asd4aary asd4a1-asd4a7;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do</w:t>
      </w:r>
      <w:proofErr w:type="gramEnd"/>
      <w:r>
        <w:t xml:space="preserve"> i=1 to 7;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asd4aary(i)=5 then asd4a5sx+1;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asd4aary(i) =3 then asd4a3sx+1;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asd4aary(i)=9 then asd4a9sx+1;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asd4aary(i)=. </w:t>
      </w:r>
      <w:proofErr w:type="gramStart"/>
      <w:r>
        <w:t>then</w:t>
      </w:r>
      <w:proofErr w:type="gramEnd"/>
      <w:r>
        <w:t xml:space="preserve"> asd4amsx+1;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  <w:r>
        <w:t>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asd4a5_3=</w:t>
      </w:r>
      <w:proofErr w:type="gramStart"/>
      <w:r>
        <w:t>sum(</w:t>
      </w:r>
      <w:proofErr w:type="gramEnd"/>
      <w:r>
        <w:t>asd4a5sx,asd4a3sx);</w:t>
      </w:r>
    </w:p>
    <w:p w:rsidR="006A21E4" w:rsidRDefault="006A21E4" w:rsidP="006A21E4">
      <w:pPr>
        <w:spacing w:after="0" w:line="240" w:lineRule="auto"/>
      </w:pPr>
      <w:r>
        <w:t xml:space="preserve"> asd4a539=</w:t>
      </w:r>
      <w:proofErr w:type="gramStart"/>
      <w:r>
        <w:t>sum(</w:t>
      </w:r>
      <w:proofErr w:type="gramEnd"/>
      <w:r>
        <w:t>asd4a5sx,asd4a3sx,asd4a9sx);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asd4a5sx&gt;=3 then asd4a=5;</w:t>
      </w:r>
    </w:p>
    <w:p w:rsidR="006A21E4" w:rsidRDefault="006A21E4" w:rsidP="006A21E4">
      <w:pPr>
        <w:spacing w:after="0" w:line="240" w:lineRule="auto"/>
      </w:pPr>
      <w:r>
        <w:lastRenderedPageBreak/>
        <w:t xml:space="preserve">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asd4a5_3&gt;=3 then asd4a=3;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asd4a539&gt;=3 then asd4a=9;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asd4a=1;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asd4amsx=7 then asd4a=.;</w:t>
      </w:r>
    </w:p>
    <w:p w:rsidR="006A21E4" w:rsidRDefault="006A21E4" w:rsidP="006A21E4">
      <w:pPr>
        <w:spacing w:after="0" w:line="240" w:lineRule="auto"/>
      </w:pPr>
      <w:r>
        <w:t xml:space="preserve"> asd4asx_clean=asd4a5sx;</w:t>
      </w:r>
    </w:p>
    <w:p w:rsidR="006A21E4" w:rsidRDefault="006A21E4" w:rsidP="006A21E4">
      <w:pPr>
        <w:spacing w:after="0" w:line="240" w:lineRule="auto"/>
      </w:pPr>
      <w:r>
        <w:t xml:space="preserve"> asd4asx_CleanOrDirty=</w:t>
      </w:r>
      <w:proofErr w:type="gramStart"/>
      <w:r>
        <w:t>sum(</w:t>
      </w:r>
      <w:proofErr w:type="gramEnd"/>
      <w:r>
        <w:t>asd4a5sx,asd4a3sx);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/*****************************************************/</w:t>
      </w:r>
    </w:p>
    <w:p w:rsidR="006A21E4" w:rsidRDefault="006A21E4" w:rsidP="006A21E4">
      <w:pPr>
        <w:spacing w:after="0" w:line="240" w:lineRule="auto"/>
      </w:pPr>
      <w:r>
        <w:t xml:space="preserve"> /*    CRITERION C: Evidence of Conduct Disorder      */</w:t>
      </w:r>
    </w:p>
    <w:p w:rsidR="006A21E4" w:rsidRDefault="006A21E4" w:rsidP="006A21E4">
      <w:pPr>
        <w:spacing w:after="0" w:line="240" w:lineRule="auto"/>
      </w:pPr>
      <w:r>
        <w:t xml:space="preserve"> /*        with onset </w:t>
      </w:r>
      <w:proofErr w:type="gramStart"/>
      <w:r>
        <w:t>before  age</w:t>
      </w:r>
      <w:proofErr w:type="gramEnd"/>
      <w:r>
        <w:t xml:space="preserve"> 15                   */</w:t>
      </w:r>
    </w:p>
    <w:p w:rsidR="006A21E4" w:rsidRDefault="006A21E4" w:rsidP="006A21E4">
      <w:pPr>
        <w:spacing w:after="0" w:line="240" w:lineRule="auto"/>
      </w:pPr>
      <w:r>
        <w:t xml:space="preserve"> /*****************************************************/</w:t>
      </w:r>
    </w:p>
    <w:p w:rsidR="006A21E4" w:rsidRDefault="006A21E4" w:rsidP="006A21E4">
      <w:pPr>
        <w:spacing w:after="0" w:line="240" w:lineRule="auto"/>
      </w:pPr>
      <w:r>
        <w:t xml:space="preserve"> /* NB: clustering not considered for conduct disorder in context of adult ASPD*/</w:t>
      </w:r>
    </w:p>
    <w:p w:rsidR="006A21E4" w:rsidRDefault="006A21E4" w:rsidP="006A21E4">
      <w:pPr>
        <w:spacing w:after="0" w:line="240" w:lineRule="auto"/>
      </w:pPr>
      <w:r>
        <w:t xml:space="preserve">  /*****************************************************/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**** Conduct Disorder, clean, one positive is sufficient to meet criterion;</w:t>
      </w:r>
    </w:p>
    <w:p w:rsidR="006A21E4" w:rsidRDefault="006A21E4" w:rsidP="006A21E4">
      <w:pPr>
        <w:spacing w:after="0" w:line="240" w:lineRule="auto"/>
      </w:pPr>
      <w:r>
        <w:t xml:space="preserve">%macro </w:t>
      </w:r>
      <w:proofErr w:type="gramStart"/>
      <w:r>
        <w:t>cd5j1(</w:t>
      </w:r>
      <w:proofErr w:type="gramEnd"/>
      <w:r>
        <w:t>var,onvar,crterion);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&amp;var=5 &amp; (1&lt;= &amp;onvar.DK&lt;=2  |&amp;onvar&lt;15) then &amp;crterion=5;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&amp;var=1 | &amp;onvar&gt;=15 | 3&lt;=&amp;onvar.DK &lt;=4 then &amp;crterion=1;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&amp;var=.K | &amp;onvar.DK=.K  then &amp;crterion=9;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&amp;var=. </w:t>
      </w:r>
      <w:proofErr w:type="gramStart"/>
      <w:r>
        <w:t>then</w:t>
      </w:r>
      <w:proofErr w:type="gramEnd"/>
      <w:r>
        <w:t xml:space="preserve"> &amp;crterion=.;</w:t>
      </w:r>
    </w:p>
    <w:p w:rsidR="006A21E4" w:rsidRDefault="006A21E4" w:rsidP="006A21E4">
      <w:pPr>
        <w:spacing w:after="0" w:line="240" w:lineRule="auto"/>
      </w:pPr>
      <w:r>
        <w:t>%mend cd5j1;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**** Conduct Disorder, clean or dirty</w:t>
      </w:r>
      <w:proofErr w:type="gramStart"/>
      <w:r>
        <w:t>,  one</w:t>
      </w:r>
      <w:proofErr w:type="gramEnd"/>
      <w:r>
        <w:t xml:space="preserve"> positive is sufficient to meet criterion;</w:t>
      </w:r>
    </w:p>
    <w:p w:rsidR="006A21E4" w:rsidRDefault="006A21E4" w:rsidP="006A21E4">
      <w:pPr>
        <w:spacing w:after="0" w:line="240" w:lineRule="auto"/>
      </w:pPr>
      <w:r>
        <w:t>%macro cd5_</w:t>
      </w:r>
      <w:proofErr w:type="gramStart"/>
      <w:r>
        <w:t>6j1(</w:t>
      </w:r>
      <w:proofErr w:type="gramEnd"/>
      <w:r>
        <w:t>var,onvar1,crterion,onvar2);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&amp;var in(5,6) &amp;  (1&lt;= &amp;onvar1.DK&lt;=2  | &amp;onvar1&lt;15) then &amp;crterion=5;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&amp;var in(3,6) &amp;  (1&lt;= &amp;onvar2.DK&lt;=2  | &amp;onvar2&lt;15) then &amp;crterion=3;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&amp;var=.K | &amp;onvar1.DK=.K | &amp;onvar2.DK =.K then &amp;crterion=9;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&amp;crterion=1;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&amp;var=. </w:t>
      </w:r>
      <w:proofErr w:type="gramStart"/>
      <w:r>
        <w:t>then</w:t>
      </w:r>
      <w:proofErr w:type="gramEnd"/>
      <w:r>
        <w:t xml:space="preserve"> &amp;crterion=.;</w:t>
      </w:r>
    </w:p>
    <w:p w:rsidR="006A21E4" w:rsidRDefault="006A21E4" w:rsidP="006A21E4">
      <w:pPr>
        <w:spacing w:after="0" w:line="240" w:lineRule="auto"/>
      </w:pPr>
      <w:r>
        <w:t>%mend cd5_6j1;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**C1: Often bullied, threatened or intimidated others;</w:t>
      </w:r>
    </w:p>
    <w:p w:rsidR="006A21E4" w:rsidRDefault="006A21E4" w:rsidP="006A21E4">
      <w:pPr>
        <w:spacing w:after="0" w:line="240" w:lineRule="auto"/>
      </w:pPr>
      <w:r>
        <w:t xml:space="preserve">   %</w:t>
      </w:r>
      <w:proofErr w:type="gramStart"/>
      <w:r>
        <w:t>cd5j1(</w:t>
      </w:r>
      <w:proofErr w:type="gramEnd"/>
      <w:r>
        <w:t>as9,as_ao9,asd4c1);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***C2: Often initiated physical fights;</w:t>
      </w:r>
    </w:p>
    <w:p w:rsidR="006A21E4" w:rsidRDefault="006A21E4" w:rsidP="006A21E4">
      <w:pPr>
        <w:spacing w:after="0" w:line="240" w:lineRule="auto"/>
      </w:pPr>
      <w:proofErr w:type="gramStart"/>
      <w:r>
        <w:t>if</w:t>
      </w:r>
      <w:proofErr w:type="gramEnd"/>
      <w:r>
        <w:t xml:space="preserve"> ( (as6 in(5,6) ) * (1 &lt;=asa1_ao6DK &lt;=2  | asa1_ao6 &lt;15) ) |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( (</w:t>
      </w:r>
      <w:proofErr w:type="gramEnd"/>
      <w:r>
        <w:t>as6b in(5,6))  * ( 1&lt;=asc1_ao6DK&lt;=2| asc1_ao6&lt;15)) then asd4c2=5;</w:t>
      </w:r>
    </w:p>
    <w:p w:rsidR="006A21E4" w:rsidRDefault="006A21E4" w:rsidP="006A21E4">
      <w:pPr>
        <w:spacing w:after="0" w:line="240" w:lineRule="auto"/>
      </w:pPr>
      <w:r>
        <w:t xml:space="preserve">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</w:t>
      </w:r>
      <w:proofErr w:type="gramStart"/>
      <w:r>
        <w:t>if</w:t>
      </w:r>
      <w:proofErr w:type="gramEnd"/>
      <w:r>
        <w:t xml:space="preserve"> ( (as6 in(3,6)) * (1 &lt;=asa2_ao6DK | asa2_ao6&lt;15) ) |</w:t>
      </w:r>
    </w:p>
    <w:p w:rsidR="006A21E4" w:rsidRDefault="006A21E4" w:rsidP="006A21E4">
      <w:pPr>
        <w:spacing w:after="0" w:line="240" w:lineRule="auto"/>
      </w:pPr>
      <w:r>
        <w:lastRenderedPageBreak/>
        <w:t xml:space="preserve">        </w:t>
      </w:r>
      <w:proofErr w:type="gramStart"/>
      <w:r>
        <w:t>( (</w:t>
      </w:r>
      <w:proofErr w:type="gramEnd"/>
      <w:r>
        <w:t>as6b in(3,6)) * (1 &lt;=asc2_ao6DK&lt;=2 | asc2_ao6&lt;15) ) then asd4c2=3;</w:t>
      </w:r>
    </w:p>
    <w:p w:rsidR="006A21E4" w:rsidRDefault="006A21E4" w:rsidP="006A21E4">
      <w:pPr>
        <w:spacing w:after="0" w:line="240" w:lineRule="auto"/>
      </w:pPr>
      <w:r>
        <w:t xml:space="preserve">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(as6=1 &amp; as6b=1) |</w:t>
      </w:r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~(</w:t>
      </w:r>
      <w:proofErr w:type="gramEnd"/>
      <w:r>
        <w:t>1 &lt;=asa1_ao6DK &lt;=2 | asa1_ao6 &lt; 15 | asa1_ao6DK=.K |</w:t>
      </w:r>
    </w:p>
    <w:p w:rsidR="006A21E4" w:rsidRDefault="006A21E4" w:rsidP="006A21E4">
      <w:pPr>
        <w:spacing w:after="0" w:line="240" w:lineRule="auto"/>
      </w:pPr>
      <w:r>
        <w:t xml:space="preserve">              1 &lt;=asa2_ao6DK &lt;=2 | asa2_ao6 &lt; 15 | asa2_ao6DK=.K |</w:t>
      </w:r>
    </w:p>
    <w:p w:rsidR="006A21E4" w:rsidRDefault="006A21E4" w:rsidP="006A21E4">
      <w:pPr>
        <w:spacing w:after="0" w:line="240" w:lineRule="auto"/>
      </w:pPr>
      <w:r>
        <w:t xml:space="preserve">              1 &lt;=asc1_ao6DK &lt;=2 | asc1_ao6 &lt; 15 | asc1_ao6DK=.K |</w:t>
      </w:r>
    </w:p>
    <w:p w:rsidR="006A21E4" w:rsidRDefault="006A21E4" w:rsidP="006A21E4">
      <w:pPr>
        <w:spacing w:after="0" w:line="240" w:lineRule="auto"/>
      </w:pPr>
      <w:r>
        <w:t xml:space="preserve">              1 &lt;=asc2_ao6DK &lt;=2 | asc2_ao6 &lt; 15 | asc2_ao6DK=.</w:t>
      </w:r>
      <w:proofErr w:type="gramStart"/>
      <w:r>
        <w:t>K )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then</w:t>
      </w:r>
      <w:proofErr w:type="gramEnd"/>
      <w:r>
        <w:t xml:space="preserve"> asd4c2=1;</w:t>
      </w:r>
    </w:p>
    <w:p w:rsidR="006A21E4" w:rsidRDefault="006A21E4" w:rsidP="006A21E4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as6=.K | as6b=.K | asa1_ao6DK = .K | asa2_ao6DK =.K | asc1_ao6DK= .K</w:t>
      </w:r>
    </w:p>
    <w:p w:rsidR="006A21E4" w:rsidRDefault="006A21E4" w:rsidP="006A21E4">
      <w:pPr>
        <w:spacing w:after="0" w:line="240" w:lineRule="auto"/>
      </w:pPr>
      <w:r>
        <w:t xml:space="preserve">            | asc2_ao6DK=.K </w:t>
      </w:r>
      <w:proofErr w:type="gramStart"/>
      <w:r>
        <w:t>then  asd4c2</w:t>
      </w:r>
      <w:proofErr w:type="gramEnd"/>
      <w:r>
        <w:t>=9;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(as6=.)*(as6b=.) </w:t>
      </w:r>
      <w:proofErr w:type="gramStart"/>
      <w:r>
        <w:t>then</w:t>
      </w:r>
      <w:proofErr w:type="gramEnd"/>
      <w:r>
        <w:t xml:space="preserve"> asd4c2=.;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****C3: Has used a weapon...;</w:t>
      </w:r>
    </w:p>
    <w:p w:rsidR="006A21E4" w:rsidRDefault="006A21E4" w:rsidP="006A21E4">
      <w:pPr>
        <w:spacing w:after="0" w:line="240" w:lineRule="auto"/>
      </w:pPr>
      <w:r>
        <w:t>%cd5_</w:t>
      </w:r>
      <w:proofErr w:type="gramStart"/>
      <w:r>
        <w:t>6j1(</w:t>
      </w:r>
      <w:proofErr w:type="gramEnd"/>
      <w:r>
        <w:t>as20,as1_ao20,asd4c3,as2_ao20)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as20=. </w:t>
      </w:r>
      <w:proofErr w:type="gramStart"/>
      <w:r>
        <w:t>then</w:t>
      </w:r>
      <w:proofErr w:type="gramEnd"/>
      <w:r>
        <w:t xml:space="preserve"> asd4c3=.;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**C4: Was physically cruel to people;</w:t>
      </w:r>
    </w:p>
    <w:p w:rsidR="006A21E4" w:rsidRDefault="006A21E4" w:rsidP="006A21E4">
      <w:pPr>
        <w:spacing w:after="0" w:line="240" w:lineRule="auto"/>
      </w:pPr>
      <w:r>
        <w:t>%cd5_</w:t>
      </w:r>
      <w:proofErr w:type="gramStart"/>
      <w:r>
        <w:t>6j1(</w:t>
      </w:r>
      <w:proofErr w:type="gramEnd"/>
      <w:r>
        <w:t>as19,as1_ao19,asd4c4,as2_ao19)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as19=. </w:t>
      </w:r>
      <w:proofErr w:type="gramStart"/>
      <w:r>
        <w:t>then</w:t>
      </w:r>
      <w:proofErr w:type="gramEnd"/>
      <w:r>
        <w:t xml:space="preserve"> asd4c4=.;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**C5: Was physically cruel to animals</w:t>
      </w:r>
      <w:proofErr w:type="gramStart"/>
      <w:r>
        <w:t>;  *</w:t>
      </w:r>
      <w:proofErr w:type="gramEnd"/>
      <w:r>
        <w:t>**check--do we need 3 or more times?;</w:t>
      </w:r>
    </w:p>
    <w:p w:rsidR="006A21E4" w:rsidRDefault="006A21E4" w:rsidP="006A21E4">
      <w:pPr>
        <w:spacing w:after="0" w:line="240" w:lineRule="auto"/>
      </w:pPr>
      <w:r>
        <w:t xml:space="preserve"> %</w:t>
      </w:r>
      <w:proofErr w:type="gramStart"/>
      <w:r>
        <w:t>cd5j1(</w:t>
      </w:r>
      <w:proofErr w:type="gramEnd"/>
      <w:r>
        <w:t>as10,as_ao10,asd4c5)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as10=. </w:t>
      </w:r>
      <w:proofErr w:type="gramStart"/>
      <w:r>
        <w:t>then</w:t>
      </w:r>
      <w:proofErr w:type="gramEnd"/>
      <w:r>
        <w:t xml:space="preserve"> asd4c5=.;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 C6: Stole with confrontation...;</w:t>
      </w:r>
    </w:p>
    <w:p w:rsidR="006A21E4" w:rsidRDefault="006A21E4" w:rsidP="006A21E4">
      <w:pPr>
        <w:spacing w:after="0" w:line="240" w:lineRule="auto"/>
      </w:pPr>
      <w:r>
        <w:t>%cd5_</w:t>
      </w:r>
      <w:proofErr w:type="gramStart"/>
      <w:r>
        <w:t>6j1(</w:t>
      </w:r>
      <w:proofErr w:type="gramEnd"/>
      <w:r>
        <w:t>as16,as1_ao16,asd4c6,as2_ao16)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as16=. </w:t>
      </w:r>
      <w:proofErr w:type="gramStart"/>
      <w:r>
        <w:t>then</w:t>
      </w:r>
      <w:proofErr w:type="gramEnd"/>
      <w:r>
        <w:t xml:space="preserve"> asd4c6=.;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***C7: Forced someone into sexual activity...;</w:t>
      </w:r>
    </w:p>
    <w:p w:rsidR="006A21E4" w:rsidRDefault="006A21E4" w:rsidP="006A21E4">
      <w:pPr>
        <w:spacing w:after="0" w:line="240" w:lineRule="auto"/>
      </w:pPr>
      <w:r>
        <w:t>%cd5_</w:t>
      </w:r>
      <w:proofErr w:type="gramStart"/>
      <w:r>
        <w:t>6j1(</w:t>
      </w:r>
      <w:proofErr w:type="gramEnd"/>
      <w:r>
        <w:t>as21,as1_ao21,asd4c7,as2_ao21)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as21=. </w:t>
      </w:r>
      <w:proofErr w:type="gramStart"/>
      <w:r>
        <w:t>then</w:t>
      </w:r>
      <w:proofErr w:type="gramEnd"/>
      <w:r>
        <w:t xml:space="preserve"> asd4c7=.;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**C8</w:t>
      </w:r>
      <w:proofErr w:type="gramStart"/>
      <w:r>
        <w:t>: ..fire-setting</w:t>
      </w:r>
      <w:proofErr w:type="gramEnd"/>
      <w:r>
        <w:t xml:space="preserve"> with the intention of creating serious damage;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(as17 in(5,6) &amp; as17a=5) * ((1&lt;=as1_ao17 &lt;15) | (1&lt;=as1_ao17DK &lt;=2)) </w:t>
      </w:r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then</w:t>
      </w:r>
      <w:proofErr w:type="gramEnd"/>
      <w:r>
        <w:t xml:space="preserve"> asd4c8=5;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(as17 in(3,6) &amp; as17a=5) * ((1&lt;=as2_ao17 &lt;15 ) | (1&lt;=as2_ao17DK &lt;=2 ))            </w:t>
      </w:r>
    </w:p>
    <w:p w:rsidR="006A21E4" w:rsidRDefault="006A21E4" w:rsidP="006A21E4">
      <w:pPr>
        <w:spacing w:after="0" w:line="240" w:lineRule="auto"/>
      </w:pPr>
      <w:r>
        <w:t xml:space="preserve">             </w:t>
      </w:r>
      <w:proofErr w:type="gramStart"/>
      <w:r>
        <w:t>then</w:t>
      </w:r>
      <w:proofErr w:type="gramEnd"/>
      <w:r>
        <w:t xml:space="preserve"> asd4c8=3;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as17=1 | as17a=1 | 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~(</w:t>
      </w:r>
      <w:proofErr w:type="gramEnd"/>
      <w:r>
        <w:t>1 &lt;=as1_ao17 &lt; 15 | 1 &lt;=as1_ao17DK &lt;=2 | as1_ao17DK=.K |</w:t>
      </w:r>
    </w:p>
    <w:p w:rsidR="006A21E4" w:rsidRDefault="006A21E4" w:rsidP="006A21E4">
      <w:pPr>
        <w:spacing w:after="0" w:line="240" w:lineRule="auto"/>
      </w:pPr>
      <w:r>
        <w:t xml:space="preserve">          1 &lt;=as2_ao17 &lt; 15 | 1 &lt;=as2_ao17DK &lt;=2 | as2_ao17DK=.K) </w:t>
      </w:r>
    </w:p>
    <w:p w:rsidR="006A21E4" w:rsidRDefault="006A21E4" w:rsidP="006A21E4">
      <w:pPr>
        <w:spacing w:after="0" w:line="240" w:lineRule="auto"/>
      </w:pPr>
      <w:r>
        <w:t xml:space="preserve">               </w:t>
      </w:r>
      <w:proofErr w:type="gramStart"/>
      <w:r>
        <w:t>then</w:t>
      </w:r>
      <w:proofErr w:type="gramEnd"/>
      <w:r>
        <w:t xml:space="preserve"> asd4c8=1;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as17=.K | as17a=.K | as1_ao17DK=.K | as2_ao17DK=.K then asd4c8=9;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as17=. </w:t>
      </w:r>
      <w:proofErr w:type="gramStart"/>
      <w:r>
        <w:t>then</w:t>
      </w:r>
      <w:proofErr w:type="gramEnd"/>
      <w:r>
        <w:t xml:space="preserve"> asd4c8=.;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lastRenderedPageBreak/>
        <w:t>*** C9: Deliberately destroyed other''s property (other than by firesetting);</w:t>
      </w:r>
    </w:p>
    <w:p w:rsidR="006A21E4" w:rsidRDefault="006A21E4" w:rsidP="006A21E4">
      <w:pPr>
        <w:spacing w:after="0" w:line="240" w:lineRule="auto"/>
      </w:pPr>
      <w:r>
        <w:t>%cd5_</w:t>
      </w:r>
      <w:proofErr w:type="gramStart"/>
      <w:r>
        <w:t>6j1(</w:t>
      </w:r>
      <w:proofErr w:type="gramEnd"/>
      <w:r>
        <w:t>as18,as1_ao18,asd4c9,as2_ao18)</w:t>
      </w:r>
    </w:p>
    <w:p w:rsidR="006A21E4" w:rsidRDefault="006A21E4" w:rsidP="006A21E4">
      <w:pPr>
        <w:spacing w:after="0" w:line="240" w:lineRule="auto"/>
      </w:pPr>
      <w:proofErr w:type="gramStart"/>
      <w:r>
        <w:t>if</w:t>
      </w:r>
      <w:proofErr w:type="gramEnd"/>
      <w:r>
        <w:t xml:space="preserve"> as18=. </w:t>
      </w:r>
      <w:proofErr w:type="gramStart"/>
      <w:r>
        <w:t>then</w:t>
      </w:r>
      <w:proofErr w:type="gramEnd"/>
      <w:r>
        <w:t xml:space="preserve"> asd4c9=.;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**C10: Broke into someone''s house, building or car..;</w:t>
      </w:r>
    </w:p>
    <w:p w:rsidR="006A21E4" w:rsidRDefault="006A21E4" w:rsidP="006A21E4">
      <w:pPr>
        <w:spacing w:after="0" w:line="240" w:lineRule="auto"/>
      </w:pPr>
      <w:r>
        <w:t xml:space="preserve"> %cd5_</w:t>
      </w:r>
      <w:proofErr w:type="gramStart"/>
      <w:r>
        <w:t>6j1(</w:t>
      </w:r>
      <w:proofErr w:type="gramEnd"/>
      <w:r>
        <w:t>as15,as1_ao15,asd4c10,as2_ao15)</w:t>
      </w:r>
    </w:p>
    <w:p w:rsidR="006A21E4" w:rsidRDefault="006A21E4" w:rsidP="006A21E4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as1</w:t>
      </w:r>
      <w:ins w:id="118" w:author="Nanette Rochberg" w:date="2010-05-21T18:56:00Z">
        <w:r w:rsidR="00686E83">
          <w:t>5</w:t>
        </w:r>
      </w:ins>
      <w:del w:id="119" w:author="Nanette Rochberg" w:date="2010-05-21T18:56:00Z">
        <w:r w:rsidDel="00686E83">
          <w:delText>0</w:delText>
        </w:r>
      </w:del>
      <w:r>
        <w:t xml:space="preserve">=. </w:t>
      </w:r>
      <w:proofErr w:type="gramStart"/>
      <w:r>
        <w:t>then</w:t>
      </w:r>
      <w:proofErr w:type="gramEnd"/>
      <w:r>
        <w:t xml:space="preserve"> asd4c10=.;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  **C11: Often lied to obtain goods or favors or to avoid obligations..;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  (</w:t>
      </w:r>
      <w:proofErr w:type="gramEnd"/>
      <w:r>
        <w:t xml:space="preserve"> ( (as11a in(5,6)) | (as11b in(5,6) &amp; as11b1=5) ) *</w:t>
      </w:r>
    </w:p>
    <w:p w:rsidR="006A21E4" w:rsidRDefault="006A21E4" w:rsidP="006A21E4">
      <w:pPr>
        <w:spacing w:after="0" w:line="240" w:lineRule="auto"/>
      </w:pPr>
      <w:r>
        <w:t xml:space="preserve">                 (1 &lt;=as1_ao11 &lt;15 | 1 &lt;=as1_ao11DK &lt;=2</w:t>
      </w:r>
      <w:proofErr w:type="gramStart"/>
      <w:r>
        <w:t>) )</w:t>
      </w:r>
      <w:proofErr w:type="gramEnd"/>
      <w:r>
        <w:t xml:space="preserve"> </w:t>
      </w:r>
    </w:p>
    <w:p w:rsidR="006A21E4" w:rsidRDefault="006A21E4" w:rsidP="006A21E4">
      <w:pPr>
        <w:spacing w:after="0" w:line="240" w:lineRule="auto"/>
      </w:pPr>
      <w:r>
        <w:t xml:space="preserve">       | </w:t>
      </w:r>
      <w:proofErr w:type="gramStart"/>
      <w:r>
        <w:t>(  (</w:t>
      </w:r>
      <w:proofErr w:type="gramEnd"/>
      <w:r>
        <w:t xml:space="preserve">as13=5) * (1 &lt;=as1_ao13 &lt;15  | 1 &lt;=as1_ao13DK &lt;=2 ) ) </w:t>
      </w:r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then</w:t>
      </w:r>
      <w:proofErr w:type="gramEnd"/>
      <w:r>
        <w:t xml:space="preserve"> asd4c11=5;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if  ( ( (as11a in(3,6)) | (as11b in(3,6) &amp;  as11b1=5) )*</w:t>
      </w:r>
    </w:p>
    <w:p w:rsidR="006A21E4" w:rsidRDefault="006A21E4" w:rsidP="006A21E4">
      <w:pPr>
        <w:spacing w:after="0" w:line="240" w:lineRule="auto"/>
      </w:pPr>
      <w:r>
        <w:t xml:space="preserve">              (1&lt;=as2_ao11 &lt;15 | 1&lt;=as2_ao11DK &lt;=2</w:t>
      </w:r>
      <w:proofErr w:type="gramStart"/>
      <w:r>
        <w:t>) )</w:t>
      </w:r>
      <w:proofErr w:type="gramEnd"/>
      <w:r>
        <w:t xml:space="preserve"> </w:t>
      </w:r>
    </w:p>
    <w:p w:rsidR="006A21E4" w:rsidRDefault="006A21E4" w:rsidP="006A21E4">
      <w:pPr>
        <w:spacing w:after="0" w:line="240" w:lineRule="auto"/>
      </w:pPr>
      <w:r>
        <w:t xml:space="preserve">       | </w:t>
      </w:r>
      <w:proofErr w:type="gramStart"/>
      <w:r>
        <w:t>( (</w:t>
      </w:r>
      <w:proofErr w:type="gramEnd"/>
      <w:r>
        <w:t>as13=5) *(1 &lt;=as2_ao13 &lt;15 |  1 &lt;=as2_ao13DK &lt;=2) )</w:t>
      </w:r>
    </w:p>
    <w:p w:rsidR="006A21E4" w:rsidRDefault="006A21E4" w:rsidP="006A21E4">
      <w:pPr>
        <w:spacing w:after="0" w:line="240" w:lineRule="auto"/>
      </w:pPr>
      <w:r>
        <w:t xml:space="preserve">           </w:t>
      </w:r>
      <w:proofErr w:type="gramStart"/>
      <w:r>
        <w:t>then</w:t>
      </w:r>
      <w:proofErr w:type="gramEnd"/>
      <w:r>
        <w:t xml:space="preserve"> asd4c11=3;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 (as11a=1) *(as11b=1  |  as11b1=1) ) |</w:t>
      </w:r>
    </w:p>
    <w:p w:rsidR="006A21E4" w:rsidRDefault="006A21E4" w:rsidP="006A21E4">
      <w:pPr>
        <w:spacing w:after="0" w:line="240" w:lineRule="auto"/>
      </w:pPr>
      <w:r>
        <w:t xml:space="preserve">           ~ </w:t>
      </w:r>
      <w:proofErr w:type="gramStart"/>
      <w:r>
        <w:t>( 1</w:t>
      </w:r>
      <w:proofErr w:type="gramEnd"/>
      <w:r>
        <w:t xml:space="preserve">&lt;=as1_ao11 &lt; 15 | 1&lt;=as1_ao11DK&lt;=2| </w:t>
      </w:r>
    </w:p>
    <w:p w:rsidR="006A21E4" w:rsidRDefault="006A21E4" w:rsidP="006A21E4">
      <w:pPr>
        <w:spacing w:after="0" w:line="240" w:lineRule="auto"/>
      </w:pPr>
      <w:r>
        <w:t xml:space="preserve">              1&lt;=as2_ao11 &lt; 15 | 1&lt;=as2_ao11DK&lt;=</w:t>
      </w:r>
      <w:proofErr w:type="gramStart"/>
      <w:r>
        <w:t>2 )</w:t>
      </w:r>
      <w:proofErr w:type="gramEnd"/>
      <w:r>
        <w:t xml:space="preserve"> </w:t>
      </w:r>
    </w:p>
    <w:p w:rsidR="006A21E4" w:rsidRDefault="006A21E4" w:rsidP="006A21E4">
      <w:pPr>
        <w:spacing w:after="0" w:line="240" w:lineRule="auto"/>
      </w:pPr>
      <w:r>
        <w:t xml:space="preserve">         * </w:t>
      </w:r>
      <w:proofErr w:type="gramStart"/>
      <w:r>
        <w:t>( (</w:t>
      </w:r>
      <w:proofErr w:type="gramEnd"/>
      <w:r>
        <w:t>as13=1) | ~(1&lt;=as1_ao13&lt;15 | 1&lt;=as2_ao13DK&lt;=2) )  then asd4c11=1;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as11a=.K | as11b=.K | as11b1=.K |</w:t>
      </w:r>
    </w:p>
    <w:p w:rsidR="006A21E4" w:rsidRDefault="006A21E4" w:rsidP="006A21E4">
      <w:pPr>
        <w:spacing w:after="0" w:line="240" w:lineRule="auto"/>
      </w:pPr>
      <w:r>
        <w:t xml:space="preserve">                 as1_ao11DK=.K | as2_ao11DK=.K |</w:t>
      </w:r>
    </w:p>
    <w:p w:rsidR="006A21E4" w:rsidRDefault="006A21E4" w:rsidP="006A21E4">
      <w:pPr>
        <w:spacing w:after="0" w:line="240" w:lineRule="auto"/>
      </w:pPr>
      <w:r>
        <w:t xml:space="preserve">                 as13=.K | as1_ao13DK =.K | as2_ao13DK=.K</w:t>
      </w:r>
    </w:p>
    <w:p w:rsidR="006A21E4" w:rsidRDefault="006A21E4" w:rsidP="006A21E4">
      <w:pPr>
        <w:spacing w:after="0" w:line="240" w:lineRule="auto"/>
      </w:pPr>
      <w:r>
        <w:t xml:space="preserve">                 </w:t>
      </w:r>
      <w:proofErr w:type="gramStart"/>
      <w:r>
        <w:t>then</w:t>
      </w:r>
      <w:proofErr w:type="gramEnd"/>
      <w:r>
        <w:t xml:space="preserve"> asd4c11=9;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as11a=. &amp; as11b=. &amp; as13=. </w:t>
      </w:r>
      <w:proofErr w:type="gramStart"/>
      <w:r>
        <w:t>then</w:t>
      </w:r>
      <w:proofErr w:type="gramEnd"/>
      <w:r>
        <w:t xml:space="preserve"> asd4c11=.;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 C12: Stole without confrontation..;</w:t>
      </w:r>
    </w:p>
    <w:p w:rsidR="006A21E4" w:rsidRDefault="006A21E4" w:rsidP="006A21E4">
      <w:pPr>
        <w:spacing w:after="0" w:line="240" w:lineRule="auto"/>
      </w:pPr>
      <w:r>
        <w:t xml:space="preserve">   if  ( (as14 in(5,6) )  * ( 1&lt;=asa1_ao14 &lt;15  | 1&lt;=asa1_ao14DK &lt;=2) ) |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( (</w:t>
      </w:r>
      <w:proofErr w:type="gramEnd"/>
      <w:r>
        <w:t>as14b in(5,6) )* ( 1&lt;=asc1_ao14 &lt;15  | 1&lt;=asc1_ao14DK &lt;=2) )|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( (</w:t>
      </w:r>
      <w:proofErr w:type="gramEnd"/>
      <w:r>
        <w:t>as14d in(5,6) )* ( 1&lt;=ase1_ao14 &lt;15  | 1&lt;=ase1_ao14DK &lt;=2) )</w:t>
      </w:r>
    </w:p>
    <w:p w:rsidR="006A21E4" w:rsidRDefault="006A21E4" w:rsidP="006A21E4">
      <w:pPr>
        <w:spacing w:after="0" w:line="240" w:lineRule="auto"/>
      </w:pPr>
      <w:r>
        <w:t xml:space="preserve">             </w:t>
      </w:r>
      <w:proofErr w:type="gramStart"/>
      <w:r>
        <w:t>then</w:t>
      </w:r>
      <w:proofErr w:type="gramEnd"/>
      <w:r>
        <w:t xml:space="preserve"> asd4c12=5;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if ( ( as14 in(3,6) )  * (1&lt;=asa1_ao14 &lt;15  | 1&lt;=asa1_ao14DK &lt;=2) )  |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( (</w:t>
      </w:r>
      <w:proofErr w:type="gramEnd"/>
      <w:r>
        <w:t>as14b in(3,6) ) * (1&lt;=asc1_ao14 &lt;15  | 1&lt;=asc1_ao14DK &lt;=2) ) |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( (</w:t>
      </w:r>
      <w:proofErr w:type="gramEnd"/>
      <w:r>
        <w:t>as14d in(3,6) ) * (1&lt;=ase1_ao14 &lt;15  | 1&lt;=ase1_ao14DK &lt;=2) )</w:t>
      </w:r>
    </w:p>
    <w:p w:rsidR="006A21E4" w:rsidRDefault="006A21E4" w:rsidP="006A21E4">
      <w:pPr>
        <w:spacing w:after="0" w:line="240" w:lineRule="auto"/>
      </w:pPr>
      <w:r>
        <w:t xml:space="preserve">             </w:t>
      </w:r>
      <w:proofErr w:type="gramStart"/>
      <w:r>
        <w:t>then</w:t>
      </w:r>
      <w:proofErr w:type="gramEnd"/>
      <w:r>
        <w:t xml:space="preserve"> asd4c12=3;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(as14=1 &amp; as14b=1 &amp; as14d=1) |</w:t>
      </w:r>
    </w:p>
    <w:p w:rsidR="006A21E4" w:rsidRDefault="006A21E4" w:rsidP="006A21E4">
      <w:pPr>
        <w:spacing w:after="0" w:line="240" w:lineRule="auto"/>
      </w:pPr>
      <w:r>
        <w:t xml:space="preserve">           ~ </w:t>
      </w:r>
      <w:proofErr w:type="gramStart"/>
      <w:r>
        <w:t>( 1</w:t>
      </w:r>
      <w:proofErr w:type="gramEnd"/>
      <w:r>
        <w:t>&lt;=asa1_ao14&lt;15 | 1&lt;= asa1_ao14DK&lt;=2 |</w:t>
      </w:r>
    </w:p>
    <w:p w:rsidR="006A21E4" w:rsidRDefault="006A21E4" w:rsidP="006A21E4">
      <w:pPr>
        <w:spacing w:after="0" w:line="240" w:lineRule="auto"/>
      </w:pPr>
      <w:r>
        <w:t xml:space="preserve">                1&lt;=asa2_ao14&lt;15 | 1&lt;= asa2_ao14DK&lt;=2 |</w:t>
      </w:r>
    </w:p>
    <w:p w:rsidR="006A21E4" w:rsidRDefault="006A21E4" w:rsidP="006A21E4">
      <w:pPr>
        <w:spacing w:after="0" w:line="240" w:lineRule="auto"/>
      </w:pPr>
      <w:r>
        <w:t xml:space="preserve">                1&lt;=asc1_ao14&lt;15 | 1&lt;= asc1_ao14DK&lt;=2 |</w:t>
      </w:r>
    </w:p>
    <w:p w:rsidR="006A21E4" w:rsidRDefault="006A21E4" w:rsidP="006A21E4">
      <w:pPr>
        <w:spacing w:after="0" w:line="240" w:lineRule="auto"/>
      </w:pPr>
      <w:r>
        <w:t xml:space="preserve">                1&lt;=asc2_ao14&lt;15 | 1&lt;= asc2_ao14DK&lt;=2 |</w:t>
      </w:r>
    </w:p>
    <w:p w:rsidR="006A21E4" w:rsidRDefault="006A21E4" w:rsidP="006A21E4">
      <w:pPr>
        <w:spacing w:after="0" w:line="240" w:lineRule="auto"/>
      </w:pPr>
      <w:r>
        <w:t xml:space="preserve">                1&lt;=ase1_ao14&lt;15 | 1&lt;= ase1_ao14DK&lt;=2 |</w:t>
      </w:r>
    </w:p>
    <w:p w:rsidR="006A21E4" w:rsidRDefault="006A21E4" w:rsidP="006A21E4">
      <w:pPr>
        <w:spacing w:after="0" w:line="240" w:lineRule="auto"/>
      </w:pPr>
      <w:r>
        <w:lastRenderedPageBreak/>
        <w:t xml:space="preserve">                1&lt;=ase2_ao14&lt;15 | 1&lt;= ase2_ao14DK&lt;=2) </w:t>
      </w:r>
    </w:p>
    <w:p w:rsidR="006A21E4" w:rsidRDefault="006A21E4" w:rsidP="006A21E4">
      <w:pPr>
        <w:spacing w:after="0" w:line="240" w:lineRule="auto"/>
      </w:pPr>
      <w:r>
        <w:t xml:space="preserve">                </w:t>
      </w:r>
      <w:proofErr w:type="gramStart"/>
      <w:r>
        <w:t>then</w:t>
      </w:r>
      <w:proofErr w:type="gramEnd"/>
      <w:r>
        <w:t xml:space="preserve"> asd4c12=1;</w:t>
      </w:r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   </w:t>
      </w:r>
      <w:proofErr w:type="gramStart"/>
      <w:r>
        <w:t>if</w:t>
      </w:r>
      <w:proofErr w:type="gramEnd"/>
      <w:r>
        <w:t xml:space="preserve"> as14=.K | as14b=.K | as14d=.K |</w:t>
      </w:r>
    </w:p>
    <w:p w:rsidR="006A21E4" w:rsidRDefault="006A21E4" w:rsidP="006A21E4">
      <w:pPr>
        <w:spacing w:after="0" w:line="240" w:lineRule="auto"/>
      </w:pPr>
      <w:r>
        <w:t xml:space="preserve">                 asa1_ao14=.K | asa2_ao14=.K |</w:t>
      </w:r>
    </w:p>
    <w:p w:rsidR="006A21E4" w:rsidRDefault="006A21E4" w:rsidP="006A21E4">
      <w:pPr>
        <w:spacing w:after="0" w:line="240" w:lineRule="auto"/>
      </w:pPr>
      <w:r>
        <w:t xml:space="preserve">                 asc1_ao14=.K | asc2_ao14=.K |</w:t>
      </w:r>
    </w:p>
    <w:p w:rsidR="006A21E4" w:rsidRDefault="006A21E4" w:rsidP="006A21E4">
      <w:pPr>
        <w:spacing w:after="0" w:line="240" w:lineRule="auto"/>
      </w:pPr>
      <w:r>
        <w:t xml:space="preserve">                 ase1_ao14=.K | ase2_ao14=.K then asd4c12=.K;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as14=. &amp; as14b=. &amp; as14d=. </w:t>
      </w:r>
      <w:proofErr w:type="gramStart"/>
      <w:r>
        <w:t>then</w:t>
      </w:r>
      <w:proofErr w:type="gramEnd"/>
      <w:r>
        <w:t xml:space="preserve"> asd4c12=.;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***C13: Often stayed out at night despite parental prohibitions,</w:t>
      </w:r>
    </w:p>
    <w:p w:rsidR="006A21E4" w:rsidRDefault="006A21E4" w:rsidP="006A21E4">
      <w:pPr>
        <w:spacing w:after="0" w:line="240" w:lineRule="auto"/>
      </w:pPr>
      <w:r>
        <w:t xml:space="preserve">        </w:t>
      </w:r>
      <w:proofErr w:type="gramStart"/>
      <w:r>
        <w:t>beginning</w:t>
      </w:r>
      <w:proofErr w:type="gramEnd"/>
      <w:r>
        <w:t xml:space="preserve"> before age 13 years;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(as4a=5) * (1 &lt; as_ao4 &lt;13 | as_ao4DK=1) ) |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( (</w:t>
      </w:r>
      <w:proofErr w:type="gramEnd"/>
      <w:r>
        <w:t>as5a=5) * (1 &lt; as_ao5 &lt;13 | as_ao5DK=1) ) then asd4c13=5;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( (as4a=1) | ~(1 &lt; as_ao4 &lt;13 | as_ao4DK=1 ) ) *</w:t>
      </w:r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( (</w:t>
      </w:r>
      <w:proofErr w:type="gramEnd"/>
      <w:r>
        <w:t>as5a=1) | ~( 1 &lt; as_ao5 &lt;13 | as_ao5DK=1) ) then asd4c13=1;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as4a=.K | as_ao4DK=.K | as5a=.K | as_ao5DK=.K then asd4c13=9;</w:t>
      </w:r>
    </w:p>
    <w:p w:rsidR="006A21E4" w:rsidRDefault="006A21E4" w:rsidP="006A21E4">
      <w:pPr>
        <w:spacing w:after="0" w:line="240" w:lineRule="auto"/>
      </w:pPr>
      <w:proofErr w:type="gramStart"/>
      <w:r>
        <w:t>if</w:t>
      </w:r>
      <w:proofErr w:type="gramEnd"/>
      <w:r>
        <w:t xml:space="preserve"> as4=. &amp; as5=. </w:t>
      </w:r>
      <w:proofErr w:type="gramStart"/>
      <w:r>
        <w:t>then</w:t>
      </w:r>
      <w:proofErr w:type="gramEnd"/>
      <w:r>
        <w:t xml:space="preserve"> asd4c13=.;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 xml:space="preserve">*** C14: ran away from home overnight at least </w:t>
      </w:r>
      <w:proofErr w:type="gramStart"/>
      <w:r>
        <w:t>twice ...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(</w:t>
      </w:r>
      <w:proofErr w:type="gramStart"/>
      <w:r>
        <w:t>or</w:t>
      </w:r>
      <w:proofErr w:type="gramEnd"/>
      <w:r>
        <w:t xml:space="preserve"> once without returning for a lengthy period);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proofErr w:type="gramStart"/>
      <w:r>
        <w:t>if</w:t>
      </w:r>
      <w:proofErr w:type="gramEnd"/>
      <w:r>
        <w:t xml:space="preserve"> ( (as3=5 &amp; as3a=4) *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( (</w:t>
      </w:r>
      <w:proofErr w:type="gramEnd"/>
      <w:r>
        <w:t>as3b=5) * (1&lt;= asb_ao3 &lt;15 | 1&lt;= asb_ao3DK &lt;=2) ))</w:t>
      </w:r>
    </w:p>
    <w:p w:rsidR="006A21E4" w:rsidRDefault="006A21E4" w:rsidP="006A21E4">
      <w:pPr>
        <w:spacing w:after="0" w:line="240" w:lineRule="auto"/>
      </w:pPr>
      <w:r>
        <w:t xml:space="preserve">      | </w:t>
      </w:r>
      <w:proofErr w:type="gramStart"/>
      <w:r>
        <w:t>( (</w:t>
      </w:r>
      <w:proofErr w:type="gramEnd"/>
      <w:r>
        <w:t>as3c=1 | as3c1&gt;=7) * (1&lt;=asc_ao3&lt;15 | 1&lt;=asc_ao3DK&lt;2) )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then</w:t>
      </w:r>
      <w:proofErr w:type="gramEnd"/>
      <w:r>
        <w:t xml:space="preserve"> asd4c14=5;</w:t>
      </w:r>
    </w:p>
    <w:p w:rsidR="006A21E4" w:rsidRDefault="006A21E4" w:rsidP="006A21E4">
      <w:pPr>
        <w:spacing w:after="0" w:line="240" w:lineRule="auto"/>
      </w:pPr>
      <w:proofErr w:type="gramStart"/>
      <w:r>
        <w:t>else</w:t>
      </w:r>
      <w:proofErr w:type="gramEnd"/>
      <w:r>
        <w:t xml:space="preserve"> 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(as3=1) | (2 le as3a le 3) |</w:t>
      </w:r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( (</w:t>
      </w:r>
      <w:proofErr w:type="gramEnd"/>
      <w:r>
        <w:t>as3b in(5,.K) )*~(1&lt;=asb_ao3 &lt;16 | 1&lt;=asb_ao3DK&lt;=2) ) |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( (</w:t>
      </w:r>
      <w:proofErr w:type="gramEnd"/>
      <w:r>
        <w:t>as3b=1) * (as3c=5 &amp; 0 &lt; as3c1 &lt;7) ) |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( (</w:t>
      </w:r>
      <w:proofErr w:type="gramEnd"/>
      <w:r>
        <w:t>as3c=1 | as3c1&gt;=7) * ~(asc_ao3&lt;15 | 1&lt;=asc_ao3DK&lt;=2) )</w:t>
      </w:r>
    </w:p>
    <w:p w:rsidR="006A21E4" w:rsidRDefault="006A21E4" w:rsidP="006A21E4">
      <w:pPr>
        <w:spacing w:after="0" w:line="240" w:lineRule="auto"/>
      </w:pPr>
      <w:r>
        <w:t xml:space="preserve">            </w:t>
      </w:r>
      <w:proofErr w:type="gramStart"/>
      <w:r>
        <w:t>then</w:t>
      </w:r>
      <w:proofErr w:type="gramEnd"/>
      <w:r>
        <w:t xml:space="preserve"> asd4c14=1;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(as3=.K) | (as3b=.K) | (as3c=.K)  | (asb_ao3DK=.K) |</w:t>
      </w:r>
    </w:p>
    <w:p w:rsidR="006A21E4" w:rsidRDefault="006A21E4" w:rsidP="006A21E4">
      <w:pPr>
        <w:spacing w:after="0" w:line="240" w:lineRule="auto"/>
      </w:pPr>
      <w:r>
        <w:t xml:space="preserve">            (asc_ao3DK=.K) then asd4c14=9;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as14=. </w:t>
      </w:r>
      <w:proofErr w:type="gramStart"/>
      <w:r>
        <w:t>then</w:t>
      </w:r>
      <w:proofErr w:type="gramEnd"/>
      <w:r>
        <w:t xml:space="preserve"> asd4c14=.;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 C15: Was often truant...beginning before age 13;</w:t>
      </w:r>
    </w:p>
    <w:p w:rsidR="006A21E4" w:rsidRDefault="006A21E4" w:rsidP="006A21E4">
      <w:pPr>
        <w:spacing w:after="0" w:line="240" w:lineRule="auto"/>
      </w:pPr>
      <w:proofErr w:type="gramStart"/>
      <w:r>
        <w:t>if</w:t>
      </w:r>
      <w:proofErr w:type="gramEnd"/>
      <w:r>
        <w:t xml:space="preserve"> (as1a=5)*(1&lt;= as_ao1&lt;13| as_ao1DK=1) then asd4c15=5;</w:t>
      </w:r>
    </w:p>
    <w:p w:rsidR="006A21E4" w:rsidRDefault="006A21E4" w:rsidP="006A21E4">
      <w:pPr>
        <w:spacing w:after="0" w:line="240" w:lineRule="auto"/>
      </w:pP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(as1=1)|(as1a=1)|(as_ao1&gt;=13)|(as_ao1DK in(2,3,4)) then asd4c15=1;</w:t>
      </w:r>
    </w:p>
    <w:p w:rsidR="006A21E4" w:rsidRDefault="006A21E4" w:rsidP="006A21E4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(as1=.K) | (as1a=.K) | (as_ao1DK=.K) then asd4c15=9;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as1</w:t>
      </w:r>
      <w:del w:id="120" w:author="Nanette Rochberg" w:date="2010-05-21T19:11:00Z">
        <w:r w:rsidDel="007D26E5">
          <w:delText>5</w:delText>
        </w:r>
      </w:del>
      <w:r>
        <w:t xml:space="preserve">=. </w:t>
      </w:r>
      <w:ins w:id="121" w:author="Nanette Rochberg" w:date="2010-05-21T19:11:00Z">
        <w:r w:rsidR="007D26E5">
          <w:t xml:space="preserve"> </w:t>
        </w:r>
      </w:ins>
      <w:proofErr w:type="gramStart"/>
      <w:r>
        <w:t>then</w:t>
      </w:r>
      <w:proofErr w:type="gramEnd"/>
      <w:r>
        <w:t xml:space="preserve"> asd4c15=.;</w:t>
      </w:r>
    </w:p>
    <w:p w:rsidR="006A21E4" w:rsidRDefault="006A21E4" w:rsidP="006A21E4">
      <w:pPr>
        <w:spacing w:after="0" w:line="240" w:lineRule="auto"/>
      </w:pPr>
      <w:r>
        <w:t xml:space="preserve">   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lastRenderedPageBreak/>
        <w:t xml:space="preserve">    **ASSIGN VALUE FOR CRITERION C (CONDUCT DISORDER);</w:t>
      </w:r>
    </w:p>
    <w:p w:rsidR="006A21E4" w:rsidRDefault="006A21E4" w:rsidP="006A21E4">
      <w:pPr>
        <w:spacing w:after="0" w:line="240" w:lineRule="auto"/>
      </w:pPr>
      <w:r>
        <w:t xml:space="preserve"> asd4c5sx=0;</w:t>
      </w:r>
    </w:p>
    <w:p w:rsidR="006A21E4" w:rsidRDefault="006A21E4" w:rsidP="006A21E4">
      <w:pPr>
        <w:spacing w:after="0" w:line="240" w:lineRule="auto"/>
      </w:pPr>
      <w:r>
        <w:t xml:space="preserve"> asd4c3sx=0;</w:t>
      </w:r>
    </w:p>
    <w:p w:rsidR="006A21E4" w:rsidRDefault="006A21E4" w:rsidP="006A21E4">
      <w:pPr>
        <w:spacing w:after="0" w:line="240" w:lineRule="auto"/>
      </w:pPr>
      <w:r>
        <w:t xml:space="preserve"> asd4c9sx=0;</w:t>
      </w:r>
    </w:p>
    <w:p w:rsidR="006A21E4" w:rsidRDefault="006A21E4" w:rsidP="006A21E4">
      <w:pPr>
        <w:spacing w:after="0" w:line="240" w:lineRule="auto"/>
      </w:pPr>
      <w:r>
        <w:t xml:space="preserve"> asd4c1sx=0;</w:t>
      </w:r>
    </w:p>
    <w:p w:rsidR="006A21E4" w:rsidRDefault="006A21E4" w:rsidP="006A21E4">
      <w:pPr>
        <w:spacing w:after="0" w:line="240" w:lineRule="auto"/>
      </w:pPr>
      <w:r>
        <w:t xml:space="preserve"> asd4cmsx=0;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array</w:t>
      </w:r>
      <w:proofErr w:type="gramEnd"/>
      <w:r>
        <w:t xml:space="preserve"> asd4cary asd4c1-asd4c15;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do</w:t>
      </w:r>
      <w:proofErr w:type="gramEnd"/>
      <w:r>
        <w:t xml:space="preserve"> i=1 to 15;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asd4cary (i)=5 then asd4c5sx+1;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asd4cary (i)=3 then asd4c3sx+1;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asd4cary (i)=9 then asd4c9sx+1;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asd4cary (i)=1 then asd4c1sx+1;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asd4cary (i)=. </w:t>
      </w:r>
      <w:proofErr w:type="gramStart"/>
      <w:r>
        <w:t>then</w:t>
      </w:r>
      <w:proofErr w:type="gramEnd"/>
      <w:r>
        <w:t xml:space="preserve"> asd4cmsx+1;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  <w:r>
        <w:t>;</w:t>
      </w:r>
    </w:p>
    <w:p w:rsidR="006A21E4" w:rsidRDefault="006A21E4" w:rsidP="006A21E4">
      <w:pPr>
        <w:spacing w:after="0" w:line="240" w:lineRule="auto"/>
      </w:pPr>
      <w:r>
        <w:t xml:space="preserve"> asd4c5_3=</w:t>
      </w:r>
      <w:proofErr w:type="gramStart"/>
      <w:r>
        <w:t>sum(</w:t>
      </w:r>
      <w:proofErr w:type="gramEnd"/>
      <w:r>
        <w:t>asd4c5sx,asd4c3sx);</w:t>
      </w:r>
    </w:p>
    <w:p w:rsidR="006A21E4" w:rsidRDefault="006A21E4" w:rsidP="006A21E4">
      <w:pPr>
        <w:spacing w:after="0" w:line="240" w:lineRule="auto"/>
      </w:pPr>
      <w:r>
        <w:t xml:space="preserve"> asd4c539=</w:t>
      </w:r>
      <w:proofErr w:type="gramStart"/>
      <w:r>
        <w:t>sum(</w:t>
      </w:r>
      <w:proofErr w:type="gramEnd"/>
      <w:r>
        <w:t>asd4c5sx,asd4c3sx,asd4c9sx);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asd4c5sx&gt;=3 then asd4c=5;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asd4c5_3&gt;=3 then asd4c=3;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asd4c539&gt;=3 then asd4c=9;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 asd4c=1;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asd4cmsx=15 then asd4c=.;</w:t>
      </w:r>
    </w:p>
    <w:p w:rsidR="006A21E4" w:rsidRDefault="006A21E4" w:rsidP="006A21E4">
      <w:pPr>
        <w:spacing w:after="0" w:line="240" w:lineRule="auto"/>
      </w:pPr>
      <w:r>
        <w:t xml:space="preserve"> asd4csx_Clean= asd4c5sx;</w:t>
      </w:r>
    </w:p>
    <w:p w:rsidR="006A21E4" w:rsidRDefault="006A21E4" w:rsidP="006A21E4">
      <w:pPr>
        <w:spacing w:after="0" w:line="240" w:lineRule="auto"/>
      </w:pPr>
      <w:r>
        <w:t xml:space="preserve"> asd4csx_CleanOrDirty= asd4c5_3;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r>
        <w:t>**** ASSIGN DX, ASPD;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asd4a=5 &amp; asd4c=5 then asd4dx=5;</w:t>
      </w:r>
    </w:p>
    <w:p w:rsidR="006A21E4" w:rsidRDefault="006A21E4" w:rsidP="006A21E4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asd4a in(3,5) &amp; asd4c in(3,5) then asd4dx=3;</w:t>
      </w:r>
    </w:p>
    <w:p w:rsidR="006A21E4" w:rsidRDefault="006A21E4" w:rsidP="006A21E4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asd4a in(3,5,9) &amp; asd4c in(3,5,9) then asd4dx=9;</w:t>
      </w:r>
    </w:p>
    <w:p w:rsidR="006A21E4" w:rsidRDefault="006A21E4" w:rsidP="006A21E4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     asd4dx=1;</w:t>
      </w:r>
    </w:p>
    <w:p w:rsidR="006A21E4" w:rsidRDefault="006A21E4" w:rsidP="006A21E4">
      <w:pPr>
        <w:spacing w:after="0" w:line="240" w:lineRule="auto"/>
      </w:pPr>
    </w:p>
    <w:p w:rsidR="006A21E4" w:rsidRDefault="006A21E4" w:rsidP="006A21E4">
      <w:pPr>
        <w:spacing w:after="0" w:line="240" w:lineRule="auto"/>
      </w:pPr>
      <w:proofErr w:type="gramStart"/>
      <w:r>
        <w:t>if</w:t>
      </w:r>
      <w:proofErr w:type="gramEnd"/>
      <w:r>
        <w:t xml:space="preserve"> as1=. &amp; as2a=. &amp; as2b=. &amp; AS3=. </w:t>
      </w:r>
      <w:proofErr w:type="gramStart"/>
      <w:r>
        <w:t>then</w:t>
      </w:r>
      <w:proofErr w:type="gramEnd"/>
      <w:r>
        <w:t xml:space="preserve"> do;</w:t>
      </w:r>
    </w:p>
    <w:p w:rsidR="006A21E4" w:rsidRDefault="006A21E4" w:rsidP="006A21E4">
      <w:pPr>
        <w:spacing w:after="0" w:line="240" w:lineRule="auto"/>
      </w:pPr>
      <w:r>
        <w:t xml:space="preserve">   asd4dx=</w:t>
      </w:r>
      <w:proofErr w:type="gramStart"/>
      <w:r>
        <w:t>.;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</w:t>
      </w:r>
      <w:del w:id="122" w:author="Nanette Rochberg" w:date="2010-05-21T19:24:00Z">
        <w:r w:rsidDel="00CD216D">
          <w:delText>asd4dx=.;</w:delText>
        </w:r>
      </w:del>
    </w:p>
    <w:p w:rsidR="006A21E4" w:rsidRDefault="006A21E4" w:rsidP="006A21E4">
      <w:pPr>
        <w:spacing w:after="0" w:line="240" w:lineRule="auto"/>
      </w:pPr>
      <w:r>
        <w:t xml:space="preserve">   asd4a=</w:t>
      </w:r>
      <w:proofErr w:type="gramStart"/>
      <w:r>
        <w:t>.;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asd4c=</w:t>
      </w:r>
      <w:proofErr w:type="gramStart"/>
      <w:r>
        <w:t>.;</w:t>
      </w:r>
      <w:proofErr w:type="gramEnd"/>
      <w:r>
        <w:t xml:space="preserve"> </w:t>
      </w:r>
    </w:p>
    <w:p w:rsidR="006A21E4" w:rsidRDefault="006A21E4" w:rsidP="006A21E4">
      <w:pPr>
        <w:spacing w:after="0" w:line="240" w:lineRule="auto"/>
      </w:pPr>
      <w:r>
        <w:t xml:space="preserve">   asd4asx_Clean=</w:t>
      </w:r>
      <w:proofErr w:type="gramStart"/>
      <w:r>
        <w:t>.;</w:t>
      </w:r>
      <w:proofErr w:type="gramEnd"/>
      <w:r>
        <w:t xml:space="preserve"> </w:t>
      </w:r>
    </w:p>
    <w:p w:rsidR="006A21E4" w:rsidRDefault="006A21E4" w:rsidP="006A21E4">
      <w:pPr>
        <w:spacing w:after="0" w:line="240" w:lineRule="auto"/>
      </w:pPr>
      <w:r>
        <w:t xml:space="preserve">    asd4asx_CleanOrDirty=</w:t>
      </w:r>
      <w:proofErr w:type="gramStart"/>
      <w:r>
        <w:t>.;</w:t>
      </w:r>
      <w:proofErr w:type="gramEnd"/>
    </w:p>
    <w:p w:rsidR="006A21E4" w:rsidRDefault="006A21E4" w:rsidP="006A21E4">
      <w:pPr>
        <w:spacing w:after="0" w:line="240" w:lineRule="auto"/>
      </w:pPr>
      <w:r>
        <w:t xml:space="preserve">    asd4csx_Clean=</w:t>
      </w:r>
      <w:proofErr w:type="gramStart"/>
      <w:r>
        <w:t>.;</w:t>
      </w:r>
      <w:proofErr w:type="gramEnd"/>
      <w:r>
        <w:t xml:space="preserve"> </w:t>
      </w:r>
    </w:p>
    <w:p w:rsidR="006A21E4" w:rsidRDefault="006A21E4" w:rsidP="006A21E4">
      <w:pPr>
        <w:spacing w:after="0" w:line="240" w:lineRule="auto"/>
      </w:pPr>
      <w:r>
        <w:t xml:space="preserve">     asd4csx_CleanOrDirty=</w:t>
      </w:r>
      <w:proofErr w:type="gramStart"/>
      <w:r>
        <w:t>.;</w:t>
      </w:r>
      <w:proofErr w:type="gramEnd"/>
    </w:p>
    <w:p w:rsidR="00650FB6" w:rsidRDefault="006A21E4" w:rsidP="006A21E4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sectPr w:rsidR="00650FB6" w:rsidSect="0092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trackRevisions/>
  <w:defaultTabStop w:val="720"/>
  <w:characterSpacingControl w:val="doNotCompress"/>
  <w:compat/>
  <w:rsids>
    <w:rsidRoot w:val="006A21E4"/>
    <w:rsid w:val="00111B40"/>
    <w:rsid w:val="00216618"/>
    <w:rsid w:val="00281AE9"/>
    <w:rsid w:val="00291B57"/>
    <w:rsid w:val="003C602C"/>
    <w:rsid w:val="004379D7"/>
    <w:rsid w:val="00497C3A"/>
    <w:rsid w:val="004A3290"/>
    <w:rsid w:val="004C140F"/>
    <w:rsid w:val="00593934"/>
    <w:rsid w:val="005A72F8"/>
    <w:rsid w:val="005C15E6"/>
    <w:rsid w:val="00686E83"/>
    <w:rsid w:val="006A21E4"/>
    <w:rsid w:val="00737731"/>
    <w:rsid w:val="007B744B"/>
    <w:rsid w:val="007D26E5"/>
    <w:rsid w:val="008D4310"/>
    <w:rsid w:val="0092174A"/>
    <w:rsid w:val="00980D4E"/>
    <w:rsid w:val="00A47C22"/>
    <w:rsid w:val="00A95CEB"/>
    <w:rsid w:val="00C20255"/>
    <w:rsid w:val="00CD216D"/>
    <w:rsid w:val="00D66C33"/>
    <w:rsid w:val="00E20749"/>
    <w:rsid w:val="00E64267"/>
    <w:rsid w:val="00F413BB"/>
    <w:rsid w:val="00F6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3230</Words>
  <Characters>18412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WUSM</Company>
  <LinksUpToDate>false</LinksUpToDate>
  <CharactersWithSpaces>21599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Nanette Rochberg</dc:creator>
  <cp:keywords/>
  <dc:description/>
  <cp:lastModifiedBy>Nanette Rochberg</cp:lastModifiedBy>
  <cp:revision>5</cp:revision>
  <dcterms:created xsi:type="dcterms:W3CDTF">2012-10-02T17:11:00Z</dcterms:created>
  <dcterms:modified xsi:type="dcterms:W3CDTF">2012-10-24T00:03:00Z</dcterms:modified>
</cp:coreProperties>
</file>